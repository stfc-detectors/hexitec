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2F3" w:rsidRDefault="00C90138" w:rsidP="002F02F3">
      <w:pPr>
        <w:pStyle w:val="Heading1"/>
        <w:numPr>
          <w:ilvl w:val="0"/>
          <w:numId w:val="0"/>
        </w:numPr>
        <w:spacing w:line="160" w:lineRule="atLeast"/>
        <w:ind w:left="432"/>
        <w:jc w:val="center"/>
        <w:rPr>
          <w:color w:val="0068B3"/>
        </w:rPr>
      </w:pPr>
      <w:r w:rsidRPr="00C90138">
        <w:rPr>
          <w:color w:val="0068B3"/>
        </w:rPr>
        <w:t>Data Acquisition and Scripting Documentation</w:t>
      </w:r>
      <w:del w:id="0" w:author="user" w:date="2012-04-04T14:49:00Z">
        <w:r w:rsidR="00346AEA" w:rsidDel="00277EA8">
          <w:rPr>
            <w:color w:val="0068B3"/>
          </w:rPr>
          <w:delText xml:space="preserve"> – V1.0</w:delText>
        </w:r>
      </w:del>
    </w:p>
    <w:p w:rsidR="002F02F3" w:rsidRDefault="00C90138" w:rsidP="002F02F3">
      <w:pPr>
        <w:pStyle w:val="Heading1"/>
        <w:spacing w:line="160" w:lineRule="atLeast"/>
        <w:rPr>
          <w:rFonts w:cstheme="majorHAnsi"/>
          <w:color w:val="0068B3"/>
        </w:rPr>
      </w:pPr>
      <w:r>
        <w:rPr>
          <w:rFonts w:cstheme="majorHAnsi"/>
          <w:color w:val="0068B3"/>
        </w:rPr>
        <w:t>Introduction</w:t>
      </w:r>
    </w:p>
    <w:p w:rsidR="002F02F3" w:rsidRDefault="00C90138" w:rsidP="00277EA8">
      <w:pPr>
        <w:spacing w:line="160" w:lineRule="atLeast"/>
        <w:pPrChange w:id="1" w:author="user" w:date="2012-04-04T14:50:00Z">
          <w:pPr>
            <w:spacing w:line="160" w:lineRule="atLeast"/>
          </w:pPr>
        </w:pPrChange>
      </w:pPr>
      <w:r w:rsidRPr="00842139">
        <w:rPr>
          <w:rFonts w:asciiTheme="majorHAnsi" w:hAnsiTheme="majorHAnsi" w:cstheme="majorHAnsi"/>
          <w:sz w:val="20"/>
          <w:szCs w:val="20"/>
        </w:rPr>
        <w:t xml:space="preserve">A data acquisition capability is a requirement for the TEDDI project. 2Easy </w:t>
      </w:r>
      <w:ins w:id="2" w:author="user" w:date="2012-04-05T14:17:00Z">
        <w:r w:rsidR="007625F7">
          <w:rPr>
            <w:rFonts w:asciiTheme="majorHAnsi" w:hAnsiTheme="majorHAnsi" w:cstheme="majorHAnsi"/>
            <w:sz w:val="20"/>
            <w:szCs w:val="20"/>
          </w:rPr>
          <w:t>initially</w:t>
        </w:r>
      </w:ins>
      <w:del w:id="3" w:author="user" w:date="2012-04-05T14:17:00Z">
        <w:r w:rsidRPr="00842139" w:rsidDel="007625F7">
          <w:rPr>
            <w:rFonts w:asciiTheme="majorHAnsi" w:hAnsiTheme="majorHAnsi" w:cstheme="majorHAnsi"/>
            <w:sz w:val="20"/>
            <w:szCs w:val="20"/>
          </w:rPr>
          <w:delText>currently</w:delText>
        </w:r>
      </w:del>
      <w:r w:rsidRPr="00842139">
        <w:rPr>
          <w:rFonts w:asciiTheme="majorHAnsi" w:hAnsiTheme="majorHAnsi" w:cstheme="majorHAnsi"/>
          <w:sz w:val="20"/>
          <w:szCs w:val="20"/>
        </w:rPr>
        <w:t xml:space="preserve"> provide</w:t>
      </w:r>
      <w:ins w:id="4" w:author="user" w:date="2012-04-05T14:17:00Z">
        <w:r w:rsidR="007625F7">
          <w:rPr>
            <w:rFonts w:asciiTheme="majorHAnsi" w:hAnsiTheme="majorHAnsi" w:cstheme="majorHAnsi"/>
            <w:sz w:val="20"/>
            <w:szCs w:val="20"/>
          </w:rPr>
          <w:t>d</w:t>
        </w:r>
      </w:ins>
      <w:del w:id="5" w:author="user" w:date="2012-04-05T14:17:00Z">
        <w:r w:rsidRPr="00842139" w:rsidDel="007625F7">
          <w:rPr>
            <w:rFonts w:asciiTheme="majorHAnsi" w:hAnsiTheme="majorHAnsi" w:cstheme="majorHAnsi"/>
            <w:sz w:val="20"/>
            <w:szCs w:val="20"/>
          </w:rPr>
          <w:delText>s</w:delText>
        </w:r>
      </w:del>
      <w:r w:rsidRPr="00842139">
        <w:rPr>
          <w:rFonts w:asciiTheme="majorHAnsi" w:hAnsiTheme="majorHAnsi" w:cstheme="majorHAnsi"/>
          <w:sz w:val="20"/>
          <w:szCs w:val="20"/>
        </w:rPr>
        <w:t xml:space="preserve"> </w:t>
      </w:r>
      <w:r w:rsidR="008752C9">
        <w:rPr>
          <w:rFonts w:asciiTheme="majorHAnsi" w:hAnsiTheme="majorHAnsi" w:cstheme="majorHAnsi"/>
          <w:sz w:val="20"/>
          <w:szCs w:val="20"/>
        </w:rPr>
        <w:t xml:space="preserve">the TEDDI </w:t>
      </w:r>
      <w:r w:rsidRPr="00842139">
        <w:rPr>
          <w:rFonts w:asciiTheme="majorHAnsi" w:hAnsiTheme="majorHAnsi" w:cstheme="majorHAnsi"/>
          <w:sz w:val="20"/>
          <w:szCs w:val="20"/>
        </w:rPr>
        <w:t xml:space="preserve">visualisation capabilities for data collected from the </w:t>
      </w:r>
      <w:proofErr w:type="spellStart"/>
      <w:r w:rsidRPr="00842139">
        <w:rPr>
          <w:rFonts w:asciiTheme="majorHAnsi" w:hAnsiTheme="majorHAnsi" w:cstheme="majorHAnsi"/>
          <w:sz w:val="20"/>
          <w:szCs w:val="20"/>
        </w:rPr>
        <w:t>Hexitec</w:t>
      </w:r>
      <w:proofErr w:type="spellEnd"/>
      <w:r w:rsidRPr="00842139">
        <w:rPr>
          <w:rFonts w:asciiTheme="majorHAnsi" w:hAnsiTheme="majorHAnsi" w:cstheme="majorHAnsi"/>
          <w:sz w:val="20"/>
          <w:szCs w:val="20"/>
        </w:rPr>
        <w:t xml:space="preserve"> detectors.</w:t>
      </w:r>
      <w:r>
        <w:rPr>
          <w:rFonts w:asciiTheme="majorHAnsi" w:hAnsiTheme="majorHAnsi" w:cstheme="majorHAnsi"/>
          <w:sz w:val="20"/>
          <w:szCs w:val="20"/>
        </w:rPr>
        <w:t xml:space="preserve"> 2Easy has been extended to </w:t>
      </w:r>
      <w:r w:rsidR="00B7645D">
        <w:rPr>
          <w:rFonts w:asciiTheme="majorHAnsi" w:hAnsiTheme="majorHAnsi" w:cstheme="majorHAnsi"/>
          <w:sz w:val="20"/>
          <w:szCs w:val="20"/>
        </w:rPr>
        <w:t xml:space="preserve">implement </w:t>
      </w:r>
      <w:r w:rsidRPr="00842139">
        <w:rPr>
          <w:rFonts w:asciiTheme="majorHAnsi" w:hAnsiTheme="majorHAnsi" w:cstheme="majorHAnsi"/>
          <w:sz w:val="20"/>
          <w:szCs w:val="20"/>
        </w:rPr>
        <w:t xml:space="preserve">flexible data acquisition </w:t>
      </w:r>
      <w:r w:rsidR="00916072">
        <w:rPr>
          <w:rFonts w:asciiTheme="majorHAnsi" w:hAnsiTheme="majorHAnsi" w:cstheme="majorHAnsi"/>
          <w:sz w:val="20"/>
          <w:szCs w:val="20"/>
        </w:rPr>
        <w:t xml:space="preserve">and scripting </w:t>
      </w:r>
      <w:r w:rsidRPr="00842139">
        <w:rPr>
          <w:rFonts w:asciiTheme="majorHAnsi" w:hAnsiTheme="majorHAnsi" w:cstheme="majorHAnsi"/>
          <w:sz w:val="20"/>
          <w:szCs w:val="20"/>
        </w:rPr>
        <w:t>environmen</w:t>
      </w:r>
      <w:r w:rsidR="00916072">
        <w:rPr>
          <w:rFonts w:asciiTheme="majorHAnsi" w:hAnsiTheme="majorHAnsi" w:cstheme="majorHAnsi"/>
          <w:sz w:val="20"/>
          <w:szCs w:val="20"/>
        </w:rPr>
        <w:t>ts.</w:t>
      </w:r>
      <w:r w:rsidR="00B7645D">
        <w:rPr>
          <w:rFonts w:asciiTheme="majorHAnsi" w:hAnsiTheme="majorHAnsi" w:cstheme="majorHAnsi"/>
          <w:sz w:val="20"/>
          <w:szCs w:val="20"/>
        </w:rPr>
        <w:t xml:space="preserve"> </w:t>
      </w:r>
    </w:p>
    <w:p w:rsidR="00277EA8" w:rsidRDefault="00277EA8" w:rsidP="00277EA8">
      <w:pPr>
        <w:pStyle w:val="Heading1"/>
        <w:spacing w:before="0" w:line="160" w:lineRule="atLeast"/>
        <w:ind w:left="431" w:hanging="431"/>
        <w:rPr>
          <w:ins w:id="6" w:author="user" w:date="2012-04-04T14:50:00Z"/>
          <w:rFonts w:cstheme="majorHAnsi"/>
          <w:color w:val="0068B3"/>
        </w:rPr>
        <w:pPrChange w:id="7" w:author="user" w:date="2012-04-04T14:50:00Z">
          <w:pPr>
            <w:pStyle w:val="Heading1"/>
            <w:spacing w:line="160" w:lineRule="atLeast"/>
          </w:pPr>
        </w:pPrChange>
      </w:pPr>
      <w:ins w:id="8" w:author="user" w:date="2012-04-04T14:50:00Z">
        <w:r>
          <w:rPr>
            <w:rFonts w:cstheme="majorHAnsi"/>
            <w:color w:val="0068B3"/>
          </w:rPr>
          <w:t>Configuration</w:t>
        </w:r>
      </w:ins>
    </w:p>
    <w:p w:rsidR="00277EA8" w:rsidRDefault="00277EA8" w:rsidP="00277EA8">
      <w:pPr>
        <w:rPr>
          <w:ins w:id="9" w:author="user" w:date="2012-04-05T08:25:00Z"/>
          <w:rFonts w:ascii="Arial" w:hAnsi="Arial" w:cs="Arial"/>
          <w:sz w:val="20"/>
          <w:szCs w:val="20"/>
        </w:rPr>
        <w:pPrChange w:id="10" w:author="user" w:date="2012-04-04T14:51:00Z">
          <w:pPr>
            <w:pStyle w:val="Heading1"/>
            <w:spacing w:line="160" w:lineRule="atLeast"/>
          </w:pPr>
        </w:pPrChange>
      </w:pPr>
      <w:ins w:id="11" w:author="user" w:date="2012-04-04T14:51:00Z">
        <w:r w:rsidRPr="00277EA8">
          <w:rPr>
            <w:rFonts w:ascii="Arial" w:hAnsi="Arial" w:cs="Arial"/>
            <w:sz w:val="20"/>
            <w:szCs w:val="20"/>
            <w:rPrChange w:id="12" w:author="user" w:date="2012-04-04T14:52:00Z">
              <w:rPr/>
            </w:rPrChange>
          </w:rPr>
          <w:t>Various parameters that control the behaviour of 2Easy at runtime can be configure</w:t>
        </w:r>
      </w:ins>
      <w:ins w:id="13" w:author="user" w:date="2012-04-05T14:18:00Z">
        <w:r w:rsidR="007625F7">
          <w:rPr>
            <w:rFonts w:ascii="Arial" w:hAnsi="Arial" w:cs="Arial"/>
            <w:sz w:val="20"/>
            <w:szCs w:val="20"/>
          </w:rPr>
          <w:t>d</w:t>
        </w:r>
      </w:ins>
      <w:ins w:id="14" w:author="user" w:date="2012-04-04T14:51:00Z">
        <w:r w:rsidRPr="00277EA8">
          <w:rPr>
            <w:rFonts w:ascii="Arial" w:hAnsi="Arial" w:cs="Arial"/>
            <w:sz w:val="20"/>
            <w:szCs w:val="20"/>
            <w:rPrChange w:id="15" w:author="user" w:date="2012-04-04T14:52:00Z">
              <w:rPr/>
            </w:rPrChange>
          </w:rPr>
          <w:t xml:space="preserve"> using </w:t>
        </w:r>
        <w:proofErr w:type="spellStart"/>
        <w:r w:rsidRPr="00277EA8">
          <w:rPr>
            <w:rFonts w:ascii="Arial" w:hAnsi="Arial" w:cs="Arial"/>
            <w:sz w:val="20"/>
            <w:szCs w:val="20"/>
            <w:rPrChange w:id="16" w:author="user" w:date="2012-04-04T14:52:00Z">
              <w:rPr/>
            </w:rPrChange>
          </w:rPr>
          <w:t>the</w:t>
        </w:r>
        <w:proofErr w:type="spellEnd"/>
        <w:r w:rsidRPr="00277EA8">
          <w:rPr>
            <w:rFonts w:ascii="Arial" w:hAnsi="Arial" w:cs="Arial"/>
            <w:sz w:val="20"/>
            <w:szCs w:val="20"/>
            <w:rPrChange w:id="17" w:author="user" w:date="2012-04-04T14:52:00Z">
              <w:rPr/>
            </w:rPrChange>
          </w:rPr>
          <w:t xml:space="preserve"> </w:t>
        </w:r>
      </w:ins>
      <w:proofErr w:type="spellStart"/>
      <w:ins w:id="18" w:author="user" w:date="2012-04-04T14:52:00Z">
        <w:r>
          <w:rPr>
            <w:rFonts w:ascii="Arial" w:hAnsi="Arial" w:cs="Arial"/>
            <w:sz w:val="20"/>
            <w:szCs w:val="20"/>
          </w:rPr>
          <w:t>Qt</w:t>
        </w:r>
        <w:proofErr w:type="spellEnd"/>
        <w:r>
          <w:rPr>
            <w:rFonts w:ascii="Arial" w:hAnsi="Arial" w:cs="Arial"/>
            <w:sz w:val="20"/>
            <w:szCs w:val="20"/>
          </w:rPr>
          <w:t xml:space="preserve"> application </w:t>
        </w:r>
      </w:ins>
      <w:ins w:id="19" w:author="user" w:date="2012-04-04T14:51:00Z">
        <w:r w:rsidRPr="00277EA8">
          <w:rPr>
            <w:rFonts w:ascii="Arial" w:hAnsi="Arial" w:cs="Arial"/>
            <w:sz w:val="20"/>
            <w:szCs w:val="20"/>
            <w:rPrChange w:id="20" w:author="user" w:date="2012-04-04T14:52:00Z">
              <w:rPr/>
            </w:rPrChange>
          </w:rPr>
          <w:t>Configure2E</w:t>
        </w:r>
      </w:ins>
      <w:ins w:id="21" w:author="user" w:date="2012-04-04T14:52:00Z">
        <w:r>
          <w:rPr>
            <w:rFonts w:ascii="Arial" w:hAnsi="Arial" w:cs="Arial"/>
            <w:sz w:val="20"/>
            <w:szCs w:val="20"/>
          </w:rPr>
          <w:t>asy</w:t>
        </w:r>
      </w:ins>
      <w:ins w:id="22" w:author="user" w:date="2012-04-04T14:53:00Z">
        <w:r>
          <w:rPr>
            <w:rFonts w:ascii="Arial" w:hAnsi="Arial" w:cs="Arial"/>
            <w:sz w:val="20"/>
            <w:szCs w:val="20"/>
          </w:rPr>
          <w:t>.</w:t>
        </w:r>
      </w:ins>
      <w:ins w:id="23" w:author="user" w:date="2012-04-05T08:24:00Z">
        <w:r w:rsidR="007625F7">
          <w:rPr>
            <w:rFonts w:ascii="Arial" w:hAnsi="Arial" w:cs="Arial"/>
            <w:sz w:val="20"/>
            <w:szCs w:val="20"/>
          </w:rPr>
          <w:t xml:space="preserve"> </w:t>
        </w:r>
      </w:ins>
      <w:ins w:id="24" w:author="user" w:date="2012-04-05T14:18:00Z">
        <w:r w:rsidR="007625F7">
          <w:rPr>
            <w:rFonts w:ascii="Arial" w:hAnsi="Arial" w:cs="Arial"/>
            <w:sz w:val="20"/>
            <w:szCs w:val="20"/>
          </w:rPr>
          <w:t>P</w:t>
        </w:r>
      </w:ins>
      <w:ins w:id="25" w:author="user" w:date="2012-04-05T08:24:00Z">
        <w:r w:rsidR="00E32857">
          <w:rPr>
            <w:rFonts w:ascii="Arial" w:hAnsi="Arial" w:cs="Arial"/>
            <w:sz w:val="20"/>
            <w:szCs w:val="20"/>
          </w:rPr>
          <w:t xml:space="preserve">arameters can be set as follows via the interface shown in </w:t>
        </w:r>
      </w:ins>
      <w:ins w:id="26" w:author="user" w:date="2012-04-05T08:25:00Z">
        <w:r w:rsidR="00E32857">
          <w:rPr>
            <w:rFonts w:ascii="Arial" w:hAnsi="Arial" w:cs="Arial"/>
            <w:sz w:val="20"/>
            <w:szCs w:val="20"/>
          </w:rPr>
          <w:fldChar w:fldCharType="begin"/>
        </w:r>
        <w:r w:rsidR="00E32857">
          <w:rPr>
            <w:rFonts w:ascii="Arial" w:hAnsi="Arial" w:cs="Arial"/>
            <w:sz w:val="20"/>
            <w:szCs w:val="20"/>
          </w:rPr>
          <w:instrText xml:space="preserve"> REF _Ref321377668 \h </w:instrText>
        </w:r>
        <w:r w:rsidR="00E32857">
          <w:rPr>
            <w:rFonts w:ascii="Arial" w:hAnsi="Arial" w:cs="Arial"/>
            <w:sz w:val="20"/>
            <w:szCs w:val="20"/>
          </w:rPr>
        </w:r>
      </w:ins>
      <w:r w:rsidR="00E32857">
        <w:rPr>
          <w:rFonts w:ascii="Arial" w:hAnsi="Arial" w:cs="Arial"/>
          <w:sz w:val="20"/>
          <w:szCs w:val="20"/>
        </w:rPr>
        <w:fldChar w:fldCharType="separate"/>
      </w:r>
      <w:ins w:id="27" w:author="user" w:date="2012-04-05T08:25:00Z">
        <w:r w:rsidR="00E32857" w:rsidRPr="000D401E">
          <w:rPr>
            <w:rFonts w:asciiTheme="majorHAnsi" w:hAnsiTheme="majorHAnsi" w:cstheme="majorHAnsi"/>
            <w:sz w:val="20"/>
            <w:szCs w:val="20"/>
            <w:rPrChange w:id="28" w:author="user" w:date="2012-04-04T14:55:00Z">
              <w:rPr/>
            </w:rPrChange>
          </w:rPr>
          <w:t xml:space="preserve">Figure </w:t>
        </w:r>
        <w:r w:rsidR="00E32857" w:rsidRPr="000D401E">
          <w:rPr>
            <w:rFonts w:asciiTheme="majorHAnsi" w:hAnsiTheme="majorHAnsi" w:cstheme="majorHAnsi"/>
            <w:noProof/>
            <w:sz w:val="20"/>
            <w:szCs w:val="20"/>
            <w:rPrChange w:id="29" w:author="user" w:date="2012-04-04T14:55:00Z">
              <w:rPr>
                <w:noProof/>
              </w:rPr>
            </w:rPrChange>
          </w:rPr>
          <w:t>1</w:t>
        </w:r>
        <w:r w:rsidR="00E32857">
          <w:rPr>
            <w:rFonts w:ascii="Arial" w:hAnsi="Arial" w:cs="Arial"/>
            <w:sz w:val="20"/>
            <w:szCs w:val="20"/>
          </w:rPr>
          <w:fldChar w:fldCharType="end"/>
        </w:r>
        <w:r w:rsidR="00E32857">
          <w:rPr>
            <w:rFonts w:ascii="Arial" w:hAnsi="Arial" w:cs="Arial"/>
            <w:sz w:val="20"/>
            <w:szCs w:val="20"/>
          </w:rPr>
          <w:t>.</w:t>
        </w:r>
      </w:ins>
      <w:ins w:id="30" w:author="user" w:date="2012-04-05T14:21:00Z">
        <w:r w:rsidR="00555882">
          <w:rPr>
            <w:rFonts w:ascii="Arial" w:hAnsi="Arial" w:cs="Arial"/>
            <w:sz w:val="20"/>
            <w:szCs w:val="20"/>
          </w:rPr>
          <w:t xml:space="preserve"> Once set up save the settings via the Settings menu. This menu also gives the ability to delete all settings if required. On a windows system the settings are probably stored in the system registry.</w:t>
        </w:r>
      </w:ins>
    </w:p>
    <w:p w:rsidR="00E32857" w:rsidRDefault="00E32857" w:rsidP="00E32857">
      <w:pPr>
        <w:pStyle w:val="ListParagraph"/>
        <w:numPr>
          <w:ilvl w:val="0"/>
          <w:numId w:val="23"/>
        </w:numPr>
        <w:rPr>
          <w:ins w:id="31" w:author="user" w:date="2012-04-05T08:26:00Z"/>
          <w:rFonts w:ascii="Arial" w:hAnsi="Arial" w:cs="Arial"/>
          <w:sz w:val="20"/>
          <w:szCs w:val="20"/>
        </w:rPr>
        <w:pPrChange w:id="32" w:author="user" w:date="2012-04-05T08:25:00Z">
          <w:pPr>
            <w:pStyle w:val="Heading1"/>
            <w:spacing w:line="160" w:lineRule="atLeast"/>
          </w:pPr>
        </w:pPrChange>
      </w:pPr>
      <w:proofErr w:type="gramStart"/>
      <w:ins w:id="33" w:author="user" w:date="2012-04-05T08:26:00Z">
        <w:r>
          <w:rPr>
            <w:rFonts w:ascii="Arial" w:hAnsi="Arial" w:cs="Arial"/>
            <w:sz w:val="20"/>
            <w:szCs w:val="20"/>
          </w:rPr>
          <w:t>MATLAB :</w:t>
        </w:r>
        <w:proofErr w:type="gramEnd"/>
        <w:r>
          <w:rPr>
            <w:rFonts w:ascii="Arial" w:hAnsi="Arial" w:cs="Arial"/>
            <w:sz w:val="20"/>
            <w:szCs w:val="20"/>
          </w:rPr>
          <w:t xml:space="preserve"> if </w:t>
        </w:r>
        <w:r w:rsidR="007625F7">
          <w:rPr>
            <w:rFonts w:ascii="Arial" w:hAnsi="Arial" w:cs="Arial"/>
            <w:sz w:val="20"/>
            <w:szCs w:val="20"/>
          </w:rPr>
          <w:t>MATLAB is available on the host</w:t>
        </w:r>
        <w:r>
          <w:rPr>
            <w:rFonts w:ascii="Arial" w:hAnsi="Arial" w:cs="Arial"/>
            <w:sz w:val="20"/>
            <w:szCs w:val="20"/>
          </w:rPr>
          <w:t xml:space="preserve"> system a MATLAB engine will be started</w:t>
        </w:r>
      </w:ins>
      <w:ins w:id="34" w:author="user" w:date="2012-04-05T14:18:00Z">
        <w:r w:rsidR="007625F7">
          <w:rPr>
            <w:rFonts w:ascii="Arial" w:hAnsi="Arial" w:cs="Arial"/>
            <w:sz w:val="20"/>
            <w:szCs w:val="20"/>
          </w:rPr>
          <w:t>. Access to</w:t>
        </w:r>
      </w:ins>
      <w:ins w:id="35" w:author="user" w:date="2012-04-05T08:26:00Z">
        <w:r w:rsidR="007625F7">
          <w:rPr>
            <w:rFonts w:ascii="Arial" w:hAnsi="Arial" w:cs="Arial"/>
            <w:sz w:val="20"/>
            <w:szCs w:val="20"/>
          </w:rPr>
          <w:t xml:space="preserve"> </w:t>
        </w:r>
      </w:ins>
      <w:ins w:id="36" w:author="user" w:date="2012-04-05T14:19:00Z">
        <w:r w:rsidR="00555882">
          <w:rPr>
            <w:rFonts w:ascii="Arial" w:hAnsi="Arial" w:cs="Arial"/>
            <w:sz w:val="20"/>
            <w:szCs w:val="20"/>
          </w:rPr>
          <w:t>t</w:t>
        </w:r>
      </w:ins>
      <w:ins w:id="37" w:author="user" w:date="2012-04-05T14:18:00Z">
        <w:r w:rsidR="007625F7">
          <w:rPr>
            <w:rFonts w:ascii="Arial" w:hAnsi="Arial" w:cs="Arial"/>
            <w:sz w:val="20"/>
            <w:szCs w:val="20"/>
          </w:rPr>
          <w:t>his is</w:t>
        </w:r>
      </w:ins>
      <w:ins w:id="38" w:author="user" w:date="2012-04-05T08:26:00Z">
        <w:r>
          <w:rPr>
            <w:rFonts w:ascii="Arial" w:hAnsi="Arial" w:cs="Arial"/>
            <w:sz w:val="20"/>
            <w:szCs w:val="20"/>
          </w:rPr>
          <w:t xml:space="preserve"> made available from the 2Easy scripting environment.</w:t>
        </w:r>
      </w:ins>
      <w:ins w:id="39" w:author="user" w:date="2012-04-05T08:27:00Z">
        <w:r w:rsidR="00555882">
          <w:rPr>
            <w:rFonts w:ascii="Arial" w:hAnsi="Arial" w:cs="Arial"/>
            <w:sz w:val="20"/>
            <w:szCs w:val="20"/>
          </w:rPr>
          <w:t xml:space="preserve"> By default 2Ea</w:t>
        </w:r>
        <w:r>
          <w:rPr>
            <w:rFonts w:ascii="Arial" w:hAnsi="Arial" w:cs="Arial"/>
            <w:sz w:val="20"/>
            <w:szCs w:val="20"/>
          </w:rPr>
          <w:t>sy assumes MATLAB isn’t available.</w:t>
        </w:r>
      </w:ins>
    </w:p>
    <w:p w:rsidR="00E32857" w:rsidRPr="00E32857" w:rsidRDefault="00E32857" w:rsidP="00E32857">
      <w:pPr>
        <w:pStyle w:val="ListParagraph"/>
        <w:numPr>
          <w:ilvl w:val="0"/>
          <w:numId w:val="23"/>
        </w:numPr>
        <w:rPr>
          <w:ins w:id="40" w:author="user" w:date="2012-04-04T14:53:00Z"/>
          <w:rFonts w:ascii="Arial" w:hAnsi="Arial" w:cs="Arial"/>
          <w:sz w:val="20"/>
          <w:szCs w:val="20"/>
          <w:rPrChange w:id="41" w:author="user" w:date="2012-04-05T08:25:00Z">
            <w:rPr>
              <w:ins w:id="42" w:author="user" w:date="2012-04-04T14:53:00Z"/>
            </w:rPr>
          </w:rPrChange>
        </w:rPr>
        <w:pPrChange w:id="43" w:author="user" w:date="2012-04-05T08:25:00Z">
          <w:pPr>
            <w:pStyle w:val="Heading1"/>
            <w:spacing w:line="160" w:lineRule="atLeast"/>
          </w:pPr>
        </w:pPrChange>
      </w:pPr>
      <w:ins w:id="44" w:author="user" w:date="2012-04-05T08:27:00Z">
        <w:r>
          <w:rPr>
            <w:rFonts w:ascii="Arial" w:hAnsi="Arial" w:cs="Arial"/>
            <w:sz w:val="20"/>
            <w:szCs w:val="20"/>
          </w:rPr>
          <w:t>Up to eight motors can be controlled from 2Easy</w:t>
        </w:r>
      </w:ins>
      <w:ins w:id="45" w:author="user" w:date="2012-04-05T08:28:00Z">
        <w:r>
          <w:rPr>
            <w:rFonts w:ascii="Arial" w:hAnsi="Arial" w:cs="Arial"/>
            <w:sz w:val="20"/>
            <w:szCs w:val="20"/>
          </w:rPr>
          <w:t xml:space="preserve">, as listed in </w:t>
        </w:r>
        <w:r>
          <w:rPr>
            <w:rFonts w:ascii="Arial" w:hAnsi="Arial" w:cs="Arial"/>
            <w:sz w:val="20"/>
            <w:szCs w:val="20"/>
          </w:rPr>
          <w:fldChar w:fldCharType="begin"/>
        </w:r>
        <w:r>
          <w:rPr>
            <w:rFonts w:ascii="Arial" w:hAnsi="Arial" w:cs="Arial"/>
            <w:sz w:val="20"/>
            <w:szCs w:val="20"/>
          </w:rPr>
          <w:instrText xml:space="preserve"> REF _Ref321377668 \h </w:instrText>
        </w:r>
        <w:r>
          <w:rPr>
            <w:rFonts w:ascii="Arial" w:hAnsi="Arial" w:cs="Arial"/>
            <w:sz w:val="20"/>
            <w:szCs w:val="20"/>
          </w:rPr>
        </w:r>
      </w:ins>
      <w:r>
        <w:rPr>
          <w:rFonts w:ascii="Arial" w:hAnsi="Arial" w:cs="Arial"/>
          <w:sz w:val="20"/>
          <w:szCs w:val="20"/>
        </w:rPr>
        <w:fldChar w:fldCharType="separate"/>
      </w:r>
      <w:ins w:id="46" w:author="user" w:date="2012-04-05T08:28:00Z">
        <w:r w:rsidRPr="000D401E">
          <w:rPr>
            <w:rFonts w:asciiTheme="majorHAnsi" w:hAnsiTheme="majorHAnsi" w:cstheme="majorHAnsi"/>
            <w:sz w:val="20"/>
            <w:szCs w:val="20"/>
            <w:rPrChange w:id="47" w:author="user" w:date="2012-04-04T14:55:00Z">
              <w:rPr/>
            </w:rPrChange>
          </w:rPr>
          <w:t xml:space="preserve">Figure </w:t>
        </w:r>
        <w:r w:rsidRPr="000D401E">
          <w:rPr>
            <w:rFonts w:asciiTheme="majorHAnsi" w:hAnsiTheme="majorHAnsi" w:cstheme="majorHAnsi"/>
            <w:noProof/>
            <w:sz w:val="20"/>
            <w:szCs w:val="20"/>
            <w:rPrChange w:id="48" w:author="user" w:date="2012-04-04T14:55:00Z">
              <w:rPr>
                <w:noProof/>
              </w:rPr>
            </w:rPrChange>
          </w:rPr>
          <w:t>1</w:t>
        </w:r>
        <w:r>
          <w:rPr>
            <w:rFonts w:ascii="Arial" w:hAnsi="Arial" w:cs="Arial"/>
            <w:sz w:val="20"/>
            <w:szCs w:val="20"/>
          </w:rPr>
          <w:fldChar w:fldCharType="end"/>
        </w:r>
        <w:r>
          <w:rPr>
            <w:rFonts w:ascii="Arial" w:hAnsi="Arial" w:cs="Arial"/>
            <w:sz w:val="20"/>
            <w:szCs w:val="20"/>
          </w:rPr>
          <w:t>.</w:t>
        </w:r>
        <w:r w:rsidR="00555882">
          <w:rPr>
            <w:rFonts w:ascii="Arial" w:hAnsi="Arial" w:cs="Arial"/>
            <w:sz w:val="20"/>
            <w:szCs w:val="20"/>
          </w:rPr>
          <w:t xml:space="preserve"> These can be </w:t>
        </w:r>
      </w:ins>
      <w:ins w:id="49" w:author="user" w:date="2012-04-05T14:20:00Z">
        <w:r w:rsidR="00555882">
          <w:rPr>
            <w:rFonts w:ascii="Arial" w:hAnsi="Arial" w:cs="Arial"/>
            <w:sz w:val="20"/>
            <w:szCs w:val="20"/>
          </w:rPr>
          <w:t>D</w:t>
        </w:r>
      </w:ins>
      <w:ins w:id="50" w:author="user" w:date="2012-04-05T08:28:00Z">
        <w:r>
          <w:rPr>
            <w:rFonts w:ascii="Arial" w:hAnsi="Arial" w:cs="Arial"/>
            <w:sz w:val="20"/>
            <w:szCs w:val="20"/>
          </w:rPr>
          <w:t>ummy</w:t>
        </w:r>
      </w:ins>
      <w:ins w:id="51" w:author="user" w:date="2012-04-05T14:20:00Z">
        <w:r w:rsidR="00555882">
          <w:rPr>
            <w:rFonts w:ascii="Arial" w:hAnsi="Arial" w:cs="Arial"/>
            <w:sz w:val="20"/>
            <w:szCs w:val="20"/>
          </w:rPr>
          <w:t xml:space="preserve"> motor</w:t>
        </w:r>
      </w:ins>
      <w:ins w:id="52" w:author="user" w:date="2012-04-05T08:28:00Z">
        <w:r>
          <w:rPr>
            <w:rFonts w:ascii="Arial" w:hAnsi="Arial" w:cs="Arial"/>
            <w:sz w:val="20"/>
            <w:szCs w:val="20"/>
          </w:rPr>
          <w:t xml:space="preserve"> or </w:t>
        </w:r>
      </w:ins>
      <w:ins w:id="53" w:author="user" w:date="2012-04-05T08:29:00Z">
        <w:r w:rsidR="00555882">
          <w:rPr>
            <w:rFonts w:ascii="Arial" w:hAnsi="Arial" w:cs="Arial"/>
            <w:sz w:val="20"/>
            <w:szCs w:val="20"/>
          </w:rPr>
          <w:t>accesse</w:t>
        </w:r>
      </w:ins>
      <w:ins w:id="54" w:author="user" w:date="2012-04-05T14:20:00Z">
        <w:r w:rsidR="00555882">
          <w:rPr>
            <w:rFonts w:ascii="Arial" w:hAnsi="Arial" w:cs="Arial"/>
            <w:sz w:val="20"/>
            <w:szCs w:val="20"/>
          </w:rPr>
          <w:t>d</w:t>
        </w:r>
      </w:ins>
      <w:ins w:id="55" w:author="user" w:date="2012-04-05T08:29:00Z">
        <w:r>
          <w:rPr>
            <w:rFonts w:ascii="Arial" w:hAnsi="Arial" w:cs="Arial"/>
            <w:sz w:val="20"/>
            <w:szCs w:val="20"/>
          </w:rPr>
          <w:t xml:space="preserve"> via </w:t>
        </w:r>
      </w:ins>
      <w:proofErr w:type="spellStart"/>
      <w:ins w:id="56" w:author="user" w:date="2012-04-05T08:28:00Z">
        <w:r>
          <w:rPr>
            <w:rFonts w:ascii="Arial" w:hAnsi="Arial" w:cs="Arial"/>
            <w:sz w:val="20"/>
            <w:szCs w:val="20"/>
          </w:rPr>
          <w:t>Galil</w:t>
        </w:r>
        <w:proofErr w:type="spellEnd"/>
        <w:r>
          <w:rPr>
            <w:rFonts w:ascii="Arial" w:hAnsi="Arial" w:cs="Arial"/>
            <w:sz w:val="20"/>
            <w:szCs w:val="20"/>
          </w:rPr>
          <w:t xml:space="preserve"> motion </w:t>
        </w:r>
      </w:ins>
      <w:ins w:id="57" w:author="user" w:date="2012-04-05T08:29:00Z">
        <w:r>
          <w:rPr>
            <w:rFonts w:ascii="Arial" w:hAnsi="Arial" w:cs="Arial"/>
            <w:sz w:val="20"/>
            <w:szCs w:val="20"/>
          </w:rPr>
          <w:t>controllers. Dummy motors simply appear to move. By default 2Easy does not create any motors.</w:t>
        </w:r>
      </w:ins>
    </w:p>
    <w:p w:rsidR="000D401E" w:rsidRDefault="00277EA8" w:rsidP="00E32857">
      <w:pPr>
        <w:keepNext/>
        <w:jc w:val="center"/>
        <w:rPr>
          <w:ins w:id="58" w:author="user" w:date="2012-04-04T14:54:00Z"/>
        </w:rPr>
        <w:pPrChange w:id="59" w:author="user" w:date="2012-04-05T08:30:00Z">
          <w:pPr/>
        </w:pPrChange>
      </w:pPr>
      <w:ins w:id="60" w:author="user" w:date="2012-04-04T14:53:00Z">
        <w:r>
          <w:rPr>
            <w:noProof/>
            <w:lang w:eastAsia="en-GB"/>
          </w:rPr>
          <w:drawing>
            <wp:inline distT="0" distB="0" distL="0" distR="0" wp14:anchorId="554C3AE4" wp14:editId="687C2F9E">
              <wp:extent cx="1594800" cy="276480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94800" cy="2764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32857" w:rsidRPr="00E32857" w:rsidRDefault="000D401E" w:rsidP="00E32857">
      <w:pPr>
        <w:pStyle w:val="Caption"/>
        <w:jc w:val="center"/>
        <w:rPr>
          <w:ins w:id="61" w:author="user" w:date="2012-04-04T14:50:00Z"/>
          <w:rFonts w:asciiTheme="majorHAnsi" w:hAnsiTheme="majorHAnsi" w:cstheme="majorHAnsi"/>
          <w:b w:val="0"/>
          <w:color w:val="auto"/>
          <w:sz w:val="20"/>
          <w:szCs w:val="20"/>
          <w:rPrChange w:id="62" w:author="user" w:date="2012-04-05T08:24:00Z">
            <w:rPr>
              <w:ins w:id="63" w:author="user" w:date="2012-04-04T14:50:00Z"/>
              <w:rFonts w:cstheme="majorHAnsi"/>
              <w:color w:val="0068B3"/>
            </w:rPr>
          </w:rPrChange>
        </w:rPr>
        <w:pPrChange w:id="64" w:author="user" w:date="2012-04-05T08:30:00Z">
          <w:pPr>
            <w:pStyle w:val="Heading1"/>
            <w:spacing w:line="160" w:lineRule="atLeast"/>
          </w:pPr>
        </w:pPrChange>
      </w:pPr>
      <w:bookmarkStart w:id="65" w:name="_Ref321377668"/>
      <w:ins w:id="66" w:author="user" w:date="2012-04-04T14:54:00Z">
        <w:r w:rsidRPr="000D401E">
          <w:rPr>
            <w:rFonts w:asciiTheme="majorHAnsi" w:hAnsiTheme="majorHAnsi" w:cstheme="majorHAnsi"/>
            <w:b w:val="0"/>
            <w:color w:val="auto"/>
            <w:sz w:val="20"/>
            <w:szCs w:val="20"/>
            <w:rPrChange w:id="67" w:author="user" w:date="2012-04-04T14:55:00Z">
              <w:rPr/>
            </w:rPrChange>
          </w:rPr>
          <w:t xml:space="preserve">Figure </w:t>
        </w:r>
        <w:r w:rsidRPr="000D401E">
          <w:rPr>
            <w:rFonts w:asciiTheme="majorHAnsi" w:hAnsiTheme="majorHAnsi" w:cstheme="majorHAnsi"/>
            <w:b w:val="0"/>
            <w:color w:val="auto"/>
            <w:sz w:val="20"/>
            <w:szCs w:val="20"/>
            <w:rPrChange w:id="68" w:author="user" w:date="2012-04-04T14:55:00Z">
              <w:rPr/>
            </w:rPrChange>
          </w:rPr>
          <w:fldChar w:fldCharType="begin"/>
        </w:r>
        <w:r w:rsidRPr="000D401E">
          <w:rPr>
            <w:rFonts w:asciiTheme="majorHAnsi" w:hAnsiTheme="majorHAnsi" w:cstheme="majorHAnsi"/>
            <w:b w:val="0"/>
            <w:color w:val="auto"/>
            <w:sz w:val="20"/>
            <w:szCs w:val="20"/>
            <w:rPrChange w:id="69" w:author="user" w:date="2012-04-04T14:55:00Z">
              <w:rPr/>
            </w:rPrChange>
          </w:rPr>
          <w:instrText xml:space="preserve"> SEQ Figure \* ARABIC </w:instrText>
        </w:r>
      </w:ins>
      <w:r w:rsidRPr="000D401E">
        <w:rPr>
          <w:rFonts w:asciiTheme="majorHAnsi" w:hAnsiTheme="majorHAnsi" w:cstheme="majorHAnsi"/>
          <w:b w:val="0"/>
          <w:color w:val="auto"/>
          <w:sz w:val="20"/>
          <w:szCs w:val="20"/>
          <w:rPrChange w:id="70" w:author="user" w:date="2012-04-04T14:55:00Z">
            <w:rPr/>
          </w:rPrChange>
        </w:rPr>
        <w:fldChar w:fldCharType="separate"/>
      </w:r>
      <w:ins w:id="71" w:author="user" w:date="2012-04-05T08:31:00Z">
        <w:r w:rsidR="00E32857">
          <w:rPr>
            <w:rFonts w:asciiTheme="majorHAnsi" w:hAnsiTheme="majorHAnsi" w:cstheme="majorHAnsi"/>
            <w:b w:val="0"/>
            <w:noProof/>
            <w:color w:val="auto"/>
            <w:sz w:val="20"/>
            <w:szCs w:val="20"/>
          </w:rPr>
          <w:t>1</w:t>
        </w:r>
      </w:ins>
      <w:ins w:id="72" w:author="user" w:date="2012-04-04T14:54:00Z">
        <w:r w:rsidRPr="000D401E">
          <w:rPr>
            <w:rFonts w:asciiTheme="majorHAnsi" w:hAnsiTheme="majorHAnsi" w:cstheme="majorHAnsi"/>
            <w:b w:val="0"/>
            <w:color w:val="auto"/>
            <w:sz w:val="20"/>
            <w:szCs w:val="20"/>
            <w:rPrChange w:id="73" w:author="user" w:date="2012-04-04T14:55:00Z">
              <w:rPr/>
            </w:rPrChange>
          </w:rPr>
          <w:fldChar w:fldCharType="end"/>
        </w:r>
        <w:bookmarkEnd w:id="65"/>
        <w:r w:rsidRPr="000D401E">
          <w:rPr>
            <w:rFonts w:asciiTheme="majorHAnsi" w:hAnsiTheme="majorHAnsi" w:cstheme="majorHAnsi"/>
            <w:b w:val="0"/>
            <w:color w:val="auto"/>
            <w:sz w:val="20"/>
            <w:szCs w:val="20"/>
            <w:rPrChange w:id="74" w:author="user" w:date="2012-04-04T14:55:00Z">
              <w:rPr/>
            </w:rPrChange>
          </w:rPr>
          <w:t xml:space="preserve">: The </w:t>
        </w:r>
        <w:proofErr w:type="spellStart"/>
        <w:r w:rsidRPr="000D401E">
          <w:rPr>
            <w:rFonts w:asciiTheme="majorHAnsi" w:hAnsiTheme="majorHAnsi" w:cstheme="majorHAnsi"/>
            <w:b w:val="0"/>
            <w:color w:val="auto"/>
            <w:sz w:val="20"/>
            <w:szCs w:val="20"/>
            <w:rPrChange w:id="75" w:author="user" w:date="2012-04-04T14:55:00Z">
              <w:rPr/>
            </w:rPrChange>
          </w:rPr>
          <w:t>Qt</w:t>
        </w:r>
        <w:proofErr w:type="spellEnd"/>
        <w:r w:rsidRPr="000D401E">
          <w:rPr>
            <w:rFonts w:asciiTheme="majorHAnsi" w:hAnsiTheme="majorHAnsi" w:cstheme="majorHAnsi"/>
            <w:b w:val="0"/>
            <w:color w:val="auto"/>
            <w:sz w:val="20"/>
            <w:szCs w:val="20"/>
            <w:rPrChange w:id="76" w:author="user" w:date="2012-04-04T14:55:00Z">
              <w:rPr/>
            </w:rPrChange>
          </w:rPr>
          <w:t xml:space="preserve"> application </w:t>
        </w:r>
        <w:proofErr w:type="spellStart"/>
        <w:r w:rsidRPr="000D401E">
          <w:rPr>
            <w:rFonts w:asciiTheme="majorHAnsi" w:hAnsiTheme="majorHAnsi" w:cstheme="majorHAnsi"/>
            <w:b w:val="0"/>
            <w:color w:val="auto"/>
            <w:sz w:val="20"/>
            <w:szCs w:val="20"/>
            <w:rPrChange w:id="77" w:author="user" w:date="2012-04-04T14:55:00Z">
              <w:rPr/>
            </w:rPrChange>
          </w:rPr>
          <w:t>ConfigureEasy</w:t>
        </w:r>
      </w:ins>
      <w:proofErr w:type="spellEnd"/>
    </w:p>
    <w:p w:rsidR="002F02F3" w:rsidRDefault="00C90138" w:rsidP="00277EA8">
      <w:pPr>
        <w:pStyle w:val="Heading1"/>
        <w:spacing w:before="0" w:line="160" w:lineRule="atLeast"/>
        <w:ind w:left="431" w:hanging="431"/>
        <w:rPr>
          <w:rFonts w:cstheme="majorHAnsi"/>
          <w:color w:val="0068B3"/>
        </w:rPr>
        <w:pPrChange w:id="78" w:author="user" w:date="2012-04-04T14:50:00Z">
          <w:pPr>
            <w:pStyle w:val="Heading1"/>
            <w:spacing w:line="160" w:lineRule="atLeast"/>
          </w:pPr>
        </w:pPrChange>
      </w:pPr>
      <w:r>
        <w:rPr>
          <w:rFonts w:cstheme="majorHAnsi"/>
          <w:color w:val="0068B3"/>
        </w:rPr>
        <w:t>Software Development</w:t>
      </w:r>
    </w:p>
    <w:p w:rsidR="002F02F3" w:rsidRDefault="00C90138" w:rsidP="002F02F3">
      <w:pPr>
        <w:spacing w:line="160" w:lineRule="atLeast"/>
        <w:rPr>
          <w:rFonts w:asciiTheme="majorHAnsi" w:hAnsiTheme="majorHAnsi" w:cstheme="majorHAnsi"/>
          <w:sz w:val="20"/>
          <w:szCs w:val="20"/>
        </w:rPr>
      </w:pPr>
      <w:r w:rsidRPr="00842139">
        <w:rPr>
          <w:rFonts w:asciiTheme="majorHAnsi" w:hAnsiTheme="majorHAnsi" w:cstheme="majorHAnsi"/>
          <w:sz w:val="20"/>
          <w:szCs w:val="20"/>
        </w:rPr>
        <w:t>Visualisation and data acquisition are distinct processes. 2Easy has a single panel providing the visualisation capability. For clarity and ease of use a tabbed interface was introduced to separate the user input and implementation of the different processes.</w:t>
      </w:r>
    </w:p>
    <w:p w:rsidR="002F02F3" w:rsidRDefault="00C90138" w:rsidP="002F02F3">
      <w:pPr>
        <w:spacing w:line="160" w:lineRule="atLeast"/>
        <w:rPr>
          <w:rFonts w:asciiTheme="majorHAnsi" w:hAnsiTheme="majorHAnsi" w:cstheme="majorHAnsi"/>
          <w:sz w:val="20"/>
          <w:szCs w:val="20"/>
        </w:rPr>
      </w:pPr>
      <w:r w:rsidRPr="00842139">
        <w:rPr>
          <w:rFonts w:asciiTheme="majorHAnsi" w:hAnsiTheme="majorHAnsi" w:cstheme="majorHAnsi"/>
          <w:sz w:val="20"/>
          <w:szCs w:val="20"/>
        </w:rPr>
        <w:t>Any data acquisition capability must be easy to use and flexible. Users have a number of different requirements ranging from basic well defined procedures to complex and as yet unknown requirements. The most appropriate way to address these different requirements is to provide a basic data acquisition capability and a scripting capability</w:t>
      </w:r>
      <w:r>
        <w:rPr>
          <w:rFonts w:asciiTheme="majorHAnsi" w:hAnsiTheme="majorHAnsi" w:cstheme="majorHAnsi"/>
          <w:sz w:val="20"/>
          <w:szCs w:val="20"/>
        </w:rPr>
        <w:t xml:space="preserve"> to allow users to define their own data acquisition procedures</w:t>
      </w:r>
      <w:r w:rsidRPr="00842139">
        <w:rPr>
          <w:rFonts w:asciiTheme="majorHAnsi" w:hAnsiTheme="majorHAnsi" w:cstheme="majorHAnsi"/>
          <w:sz w:val="20"/>
          <w:szCs w:val="20"/>
        </w:rPr>
        <w:t>.</w:t>
      </w:r>
    </w:p>
    <w:p w:rsidR="002F02F3" w:rsidRDefault="00C90138" w:rsidP="002F02F3">
      <w:pPr>
        <w:pStyle w:val="Heading2"/>
        <w:spacing w:line="160" w:lineRule="atLeast"/>
        <w:rPr>
          <w:rFonts w:cstheme="majorHAnsi"/>
          <w:color w:val="0068B3"/>
        </w:rPr>
      </w:pPr>
      <w:r w:rsidRPr="00842139">
        <w:rPr>
          <w:rFonts w:cstheme="majorHAnsi"/>
          <w:color w:val="0068B3"/>
        </w:rPr>
        <w:lastRenderedPageBreak/>
        <w:t xml:space="preserve"> Tabbed Interface</w:t>
      </w:r>
    </w:p>
    <w:p w:rsidR="002F02F3" w:rsidRDefault="00C90138" w:rsidP="002F02F3">
      <w:pPr>
        <w:spacing w:after="120" w:line="160" w:lineRule="atLeas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Three tabbed panes have been created in 2Easy as follows:</w:t>
      </w:r>
    </w:p>
    <w:p w:rsidR="002F02F3" w:rsidDel="00555882" w:rsidRDefault="00C90138" w:rsidP="002F02F3">
      <w:pPr>
        <w:pStyle w:val="ListParagraph"/>
        <w:numPr>
          <w:ilvl w:val="0"/>
          <w:numId w:val="19"/>
        </w:numPr>
        <w:spacing w:line="160" w:lineRule="atLeast"/>
        <w:rPr>
          <w:del w:id="79" w:author="user" w:date="2012-04-05T14:24:00Z"/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Visualisation</w:t>
      </w:r>
    </w:p>
    <w:p w:rsidR="002F02F3" w:rsidRPr="00555882" w:rsidRDefault="00C90138" w:rsidP="00555882">
      <w:pPr>
        <w:pStyle w:val="ListParagraph"/>
        <w:numPr>
          <w:ilvl w:val="0"/>
          <w:numId w:val="19"/>
        </w:numPr>
        <w:spacing w:line="160" w:lineRule="atLeast"/>
        <w:rPr>
          <w:rFonts w:asciiTheme="majorHAnsi" w:hAnsiTheme="majorHAnsi" w:cstheme="majorHAnsi"/>
          <w:sz w:val="20"/>
          <w:szCs w:val="20"/>
          <w:rPrChange w:id="80" w:author="user" w:date="2012-04-05T14:24:00Z">
            <w:rPr/>
          </w:rPrChange>
        </w:rPr>
        <w:pPrChange w:id="81" w:author="user" w:date="2012-04-05T14:24:00Z">
          <w:pPr>
            <w:pStyle w:val="ListParagraph"/>
            <w:numPr>
              <w:numId w:val="19"/>
            </w:numPr>
            <w:spacing w:line="160" w:lineRule="atLeast"/>
            <w:ind w:hanging="360"/>
          </w:pPr>
        </w:pPrChange>
      </w:pPr>
      <w:del w:id="82" w:author="user" w:date="2012-04-05T14:24:00Z">
        <w:r w:rsidRPr="00555882" w:rsidDel="00555882">
          <w:rPr>
            <w:rFonts w:asciiTheme="majorHAnsi" w:hAnsiTheme="majorHAnsi" w:cstheme="majorHAnsi"/>
            <w:sz w:val="20"/>
            <w:szCs w:val="20"/>
            <w:rPrChange w:id="83" w:author="user" w:date="2012-04-05T14:24:00Z">
              <w:rPr/>
            </w:rPrChange>
          </w:rPr>
          <w:delText>Scripting</w:delText>
        </w:r>
      </w:del>
    </w:p>
    <w:p w:rsidR="002F02F3" w:rsidRDefault="00C90138" w:rsidP="002F02F3">
      <w:pPr>
        <w:pStyle w:val="ListParagraph"/>
        <w:numPr>
          <w:ilvl w:val="0"/>
          <w:numId w:val="19"/>
        </w:numPr>
        <w:spacing w:after="120" w:line="160" w:lineRule="atLeast"/>
        <w:rPr>
          <w:ins w:id="84" w:author="user" w:date="2012-04-05T14:24:00Z"/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Data Acquisition</w:t>
      </w:r>
    </w:p>
    <w:p w:rsidR="00555882" w:rsidRDefault="00555882" w:rsidP="002F02F3">
      <w:pPr>
        <w:pStyle w:val="ListParagraph"/>
        <w:numPr>
          <w:ilvl w:val="0"/>
          <w:numId w:val="19"/>
        </w:numPr>
        <w:spacing w:after="120" w:line="160" w:lineRule="atLeast"/>
        <w:rPr>
          <w:rFonts w:asciiTheme="majorHAnsi" w:hAnsiTheme="majorHAnsi" w:cstheme="majorHAnsi"/>
          <w:sz w:val="20"/>
          <w:szCs w:val="20"/>
        </w:rPr>
      </w:pPr>
      <w:ins w:id="85" w:author="user" w:date="2012-04-05T14:24:00Z">
        <w:r>
          <w:rPr>
            <w:rFonts w:asciiTheme="majorHAnsi" w:hAnsiTheme="majorHAnsi" w:cstheme="majorHAnsi"/>
            <w:sz w:val="20"/>
            <w:szCs w:val="20"/>
          </w:rPr>
          <w:t>Scripting</w:t>
        </w:r>
      </w:ins>
    </w:p>
    <w:p w:rsidR="002F02F3" w:rsidRDefault="00C90138" w:rsidP="002F02F3">
      <w:pPr>
        <w:pStyle w:val="Heading2"/>
        <w:spacing w:line="160" w:lineRule="atLeast"/>
        <w:rPr>
          <w:rFonts w:cstheme="majorHAnsi"/>
          <w:color w:val="0068B3"/>
        </w:rPr>
      </w:pPr>
      <w:r w:rsidRPr="00842139">
        <w:rPr>
          <w:rFonts w:cstheme="majorHAnsi"/>
          <w:color w:val="0068B3"/>
        </w:rPr>
        <w:t>Data Acquisition</w:t>
      </w:r>
    </w:p>
    <w:p w:rsidR="002F02F3" w:rsidRPr="002F02F3" w:rsidRDefault="00C90138" w:rsidP="002F02F3">
      <w:pPr>
        <w:spacing w:line="160" w:lineRule="atLeas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first priority for the data acquisition capability is to be able to control motors</w:t>
      </w:r>
      <w:r w:rsidR="003137C6">
        <w:rPr>
          <w:rFonts w:asciiTheme="majorHAnsi" w:hAnsiTheme="majorHAnsi" w:cstheme="majorHAnsi"/>
          <w:sz w:val="20"/>
          <w:szCs w:val="20"/>
        </w:rPr>
        <w:t>, but the system</w:t>
      </w:r>
      <w:r w:rsidR="00346186">
        <w:rPr>
          <w:rFonts w:asciiTheme="majorHAnsi" w:hAnsiTheme="majorHAnsi" w:cstheme="majorHAnsi"/>
          <w:sz w:val="20"/>
          <w:szCs w:val="20"/>
        </w:rPr>
        <w:t xml:space="preserve"> can be extended to control other types of hardware required for data acquisition (e</w:t>
      </w:r>
      <w:ins w:id="86" w:author="user" w:date="2012-04-05T14:24:00Z">
        <w:r w:rsidR="00555882">
          <w:rPr>
            <w:rFonts w:asciiTheme="majorHAnsi" w:hAnsiTheme="majorHAnsi" w:cstheme="majorHAnsi"/>
            <w:sz w:val="20"/>
            <w:szCs w:val="20"/>
          </w:rPr>
          <w:t>.</w:t>
        </w:r>
      </w:ins>
      <w:r w:rsidR="00346186">
        <w:rPr>
          <w:rFonts w:asciiTheme="majorHAnsi" w:hAnsiTheme="majorHAnsi" w:cstheme="majorHAnsi"/>
          <w:sz w:val="20"/>
          <w:szCs w:val="20"/>
        </w:rPr>
        <w:t>g. detectors, sensors, etc</w:t>
      </w:r>
      <w:r w:rsidR="00F863E3">
        <w:rPr>
          <w:rFonts w:asciiTheme="majorHAnsi" w:hAnsiTheme="majorHAnsi" w:cstheme="majorHAnsi"/>
          <w:sz w:val="20"/>
          <w:szCs w:val="20"/>
        </w:rPr>
        <w:t>.).</w:t>
      </w:r>
    </w:p>
    <w:p w:rsidR="002F02F3" w:rsidRPr="002F02F3" w:rsidRDefault="00F863E3" w:rsidP="002F02F3">
      <w:pPr>
        <w:spacing w:line="160" w:lineRule="atLeas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It is the responsibility of the </w:t>
      </w:r>
      <w:proofErr w:type="spellStart"/>
      <w:r>
        <w:rPr>
          <w:rFonts w:asciiTheme="majorHAnsi" w:hAnsiTheme="majorHAnsi" w:cstheme="majorHAnsi"/>
          <w:sz w:val="20"/>
          <w:szCs w:val="20"/>
        </w:rPr>
        <w:t>DataAcquisitionFactory</w:t>
      </w:r>
      <w:proofErr w:type="spellEnd"/>
      <w:ins w:id="87" w:author="user" w:date="2012-04-05T14:24:00Z">
        <w:r w:rsidR="00555882">
          <w:rPr>
            <w:rFonts w:asciiTheme="majorHAnsi" w:hAnsiTheme="majorHAnsi" w:cstheme="majorHAnsi"/>
            <w:sz w:val="20"/>
            <w:szCs w:val="20"/>
          </w:rPr>
          <w:t xml:space="preserve"> class</w:t>
        </w:r>
      </w:ins>
      <w:r>
        <w:rPr>
          <w:rFonts w:asciiTheme="majorHAnsi" w:hAnsiTheme="majorHAnsi" w:cstheme="majorHAnsi"/>
          <w:sz w:val="20"/>
          <w:szCs w:val="20"/>
        </w:rPr>
        <w:t xml:space="preserve"> to create the objects required for hardware control.</w:t>
      </w:r>
      <w:r w:rsidR="002F02F3" w:rsidRPr="002F02F3">
        <w:rPr>
          <w:rFonts w:asciiTheme="majorHAnsi" w:hAnsiTheme="majorHAnsi" w:cstheme="majorHAnsi"/>
          <w:sz w:val="20"/>
          <w:szCs w:val="20"/>
        </w:rPr>
        <w:t xml:space="preserve"> T</w:t>
      </w:r>
      <w:r w:rsidR="00C90138">
        <w:rPr>
          <w:rFonts w:asciiTheme="majorHAnsi" w:hAnsiTheme="majorHAnsi" w:cstheme="majorHAnsi"/>
          <w:sz w:val="20"/>
          <w:szCs w:val="20"/>
        </w:rPr>
        <w:t xml:space="preserve">he </w:t>
      </w:r>
      <w:proofErr w:type="spellStart"/>
      <w:r w:rsidR="00346186">
        <w:rPr>
          <w:rFonts w:asciiTheme="majorHAnsi" w:hAnsiTheme="majorHAnsi" w:cstheme="majorHAnsi"/>
          <w:sz w:val="20"/>
          <w:szCs w:val="20"/>
        </w:rPr>
        <w:t>DataAcquisitionFactory</w:t>
      </w:r>
      <w:proofErr w:type="spellEnd"/>
      <w:r w:rsidR="00346186">
        <w:rPr>
          <w:rFonts w:asciiTheme="majorHAnsi" w:hAnsiTheme="majorHAnsi" w:cstheme="majorHAnsi"/>
          <w:sz w:val="20"/>
          <w:szCs w:val="20"/>
        </w:rPr>
        <w:t xml:space="preserve"> creates a </w:t>
      </w:r>
      <w:proofErr w:type="spellStart"/>
      <w:r w:rsidR="00346186">
        <w:rPr>
          <w:rFonts w:asciiTheme="majorHAnsi" w:hAnsiTheme="majorHAnsi" w:cstheme="majorHAnsi"/>
          <w:sz w:val="20"/>
          <w:szCs w:val="20"/>
        </w:rPr>
        <w:t>Motor</w:t>
      </w:r>
      <w:r w:rsidR="003137C6">
        <w:rPr>
          <w:rFonts w:asciiTheme="majorHAnsi" w:hAnsiTheme="majorHAnsi" w:cstheme="majorHAnsi"/>
          <w:sz w:val="20"/>
          <w:szCs w:val="20"/>
        </w:rPr>
        <w:t>Factor</w:t>
      </w:r>
      <w:r w:rsidR="00346186">
        <w:rPr>
          <w:rFonts w:asciiTheme="majorHAnsi" w:hAnsiTheme="majorHAnsi" w:cstheme="majorHAnsi"/>
          <w:sz w:val="20"/>
          <w:szCs w:val="20"/>
        </w:rPr>
        <w:t>y</w:t>
      </w:r>
      <w:proofErr w:type="spellEnd"/>
      <w:r w:rsidR="003137C6">
        <w:rPr>
          <w:rFonts w:asciiTheme="majorHAnsi" w:hAnsiTheme="majorHAnsi" w:cstheme="majorHAnsi"/>
          <w:sz w:val="20"/>
          <w:szCs w:val="20"/>
        </w:rPr>
        <w:t xml:space="preserve"> which then creates the motors used for data acquisition and adds them to the </w:t>
      </w:r>
      <w:r w:rsidR="003D4FC0">
        <w:rPr>
          <w:rFonts w:asciiTheme="majorHAnsi" w:hAnsiTheme="majorHAnsi" w:cstheme="majorHAnsi"/>
          <w:sz w:val="20"/>
          <w:szCs w:val="20"/>
        </w:rPr>
        <w:t xml:space="preserve">list of Motors in the </w:t>
      </w:r>
      <w:proofErr w:type="spellStart"/>
      <w:r w:rsidR="003137C6">
        <w:rPr>
          <w:rFonts w:asciiTheme="majorHAnsi" w:hAnsiTheme="majorHAnsi" w:cstheme="majorHAnsi"/>
          <w:sz w:val="20"/>
          <w:szCs w:val="20"/>
        </w:rPr>
        <w:t>MotorModel</w:t>
      </w:r>
      <w:proofErr w:type="spellEnd"/>
      <w:r w:rsidR="003137C6">
        <w:rPr>
          <w:rFonts w:asciiTheme="majorHAnsi" w:hAnsiTheme="majorHAnsi" w:cstheme="majorHAnsi"/>
          <w:sz w:val="20"/>
          <w:szCs w:val="20"/>
        </w:rPr>
        <w:t xml:space="preserve">. </w:t>
      </w:r>
      <w:r w:rsidR="00346AEA">
        <w:rPr>
          <w:rFonts w:asciiTheme="majorHAnsi" w:hAnsiTheme="majorHAnsi" w:cstheme="majorHAnsi"/>
          <w:sz w:val="20"/>
          <w:szCs w:val="20"/>
        </w:rPr>
        <w:t xml:space="preserve">Both factories are implemented as singletons. </w:t>
      </w:r>
      <w:r w:rsidR="003137C6">
        <w:rPr>
          <w:rFonts w:asciiTheme="majorHAnsi" w:hAnsiTheme="majorHAnsi" w:cstheme="majorHAnsi"/>
          <w:sz w:val="20"/>
          <w:szCs w:val="20"/>
        </w:rPr>
        <w:t xml:space="preserve">Currently the </w:t>
      </w:r>
      <w:r w:rsidR="00C90138">
        <w:rPr>
          <w:rFonts w:asciiTheme="majorHAnsi" w:hAnsiTheme="majorHAnsi" w:cstheme="majorHAnsi"/>
          <w:sz w:val="20"/>
          <w:szCs w:val="20"/>
        </w:rPr>
        <w:t xml:space="preserve">TEDDI experiment uses </w:t>
      </w:r>
      <w:proofErr w:type="spellStart"/>
      <w:r w:rsidR="00C90138">
        <w:rPr>
          <w:rFonts w:asciiTheme="majorHAnsi" w:hAnsiTheme="majorHAnsi" w:cstheme="majorHAnsi"/>
          <w:sz w:val="20"/>
          <w:szCs w:val="20"/>
        </w:rPr>
        <w:t>Galil</w:t>
      </w:r>
      <w:proofErr w:type="spellEnd"/>
      <w:r w:rsidR="00C90138">
        <w:rPr>
          <w:rFonts w:asciiTheme="majorHAnsi" w:hAnsiTheme="majorHAnsi" w:cstheme="majorHAnsi"/>
          <w:sz w:val="20"/>
          <w:szCs w:val="20"/>
        </w:rPr>
        <w:t xml:space="preserve"> motor</w:t>
      </w:r>
      <w:r w:rsidR="006F65CA">
        <w:rPr>
          <w:rFonts w:asciiTheme="majorHAnsi" w:hAnsiTheme="majorHAnsi" w:cstheme="majorHAnsi"/>
          <w:sz w:val="20"/>
          <w:szCs w:val="20"/>
        </w:rPr>
        <w:t>s to control 8 axe</w:t>
      </w:r>
      <w:ins w:id="88" w:author="user" w:date="2012-04-05T14:25:00Z">
        <w:r w:rsidR="00555882">
          <w:rPr>
            <w:rFonts w:asciiTheme="majorHAnsi" w:hAnsiTheme="majorHAnsi" w:cstheme="majorHAnsi"/>
            <w:sz w:val="20"/>
            <w:szCs w:val="20"/>
          </w:rPr>
          <w:t>s. F</w:t>
        </w:r>
      </w:ins>
      <w:del w:id="89" w:author="user" w:date="2012-04-05T14:25:00Z">
        <w:r w:rsidR="006F65CA" w:rsidDel="00555882">
          <w:rPr>
            <w:rFonts w:asciiTheme="majorHAnsi" w:hAnsiTheme="majorHAnsi" w:cstheme="majorHAnsi"/>
            <w:sz w:val="20"/>
            <w:szCs w:val="20"/>
          </w:rPr>
          <w:delText>s, f</w:delText>
        </w:r>
      </w:del>
      <w:r w:rsidR="00C90138">
        <w:rPr>
          <w:rFonts w:asciiTheme="majorHAnsi" w:hAnsiTheme="majorHAnsi" w:cstheme="majorHAnsi"/>
          <w:sz w:val="20"/>
          <w:szCs w:val="20"/>
        </w:rPr>
        <w:t xml:space="preserve">urther axes, not necessarily </w:t>
      </w:r>
      <w:proofErr w:type="spellStart"/>
      <w:r w:rsidR="00C90138">
        <w:rPr>
          <w:rFonts w:asciiTheme="majorHAnsi" w:hAnsiTheme="majorHAnsi" w:cstheme="majorHAnsi"/>
          <w:sz w:val="20"/>
          <w:szCs w:val="20"/>
        </w:rPr>
        <w:t>Galil</w:t>
      </w:r>
      <w:proofErr w:type="spellEnd"/>
      <w:r w:rsidR="00C90138">
        <w:rPr>
          <w:rFonts w:asciiTheme="majorHAnsi" w:hAnsiTheme="majorHAnsi" w:cstheme="majorHAnsi"/>
          <w:sz w:val="20"/>
          <w:szCs w:val="20"/>
        </w:rPr>
        <w:t>, may be added to the system in the future. It is also necessary to be able to develop code without motor hardware being available so a motor simulator (</w:t>
      </w:r>
      <w:proofErr w:type="spellStart"/>
      <w:r w:rsidR="00C90138">
        <w:rPr>
          <w:rFonts w:asciiTheme="majorHAnsi" w:hAnsiTheme="majorHAnsi" w:cstheme="majorHAnsi"/>
          <w:sz w:val="20"/>
          <w:szCs w:val="20"/>
        </w:rPr>
        <w:t>Dummy</w:t>
      </w:r>
      <w:del w:id="90" w:author="user" w:date="2012-04-05T08:33:00Z">
        <w:r w:rsidR="00C90138" w:rsidDel="00806240">
          <w:rPr>
            <w:rFonts w:asciiTheme="majorHAnsi" w:hAnsiTheme="majorHAnsi" w:cstheme="majorHAnsi"/>
            <w:sz w:val="20"/>
            <w:szCs w:val="20"/>
          </w:rPr>
          <w:delText xml:space="preserve"> </w:delText>
        </w:r>
      </w:del>
      <w:r w:rsidR="00C90138">
        <w:rPr>
          <w:rFonts w:asciiTheme="majorHAnsi" w:hAnsiTheme="majorHAnsi" w:cstheme="majorHAnsi"/>
          <w:sz w:val="20"/>
          <w:szCs w:val="20"/>
        </w:rPr>
        <w:t>Motor</w:t>
      </w:r>
      <w:proofErr w:type="spellEnd"/>
      <w:r w:rsidR="00C90138">
        <w:rPr>
          <w:rFonts w:asciiTheme="majorHAnsi" w:hAnsiTheme="majorHAnsi" w:cstheme="majorHAnsi"/>
          <w:sz w:val="20"/>
          <w:szCs w:val="20"/>
        </w:rPr>
        <w:t>) has been developed.</w:t>
      </w:r>
      <w:del w:id="91" w:author="user" w:date="2012-04-05T14:25:00Z">
        <w:r w:rsidR="002F02F3" w:rsidRPr="002F02F3" w:rsidDel="00555882">
          <w:rPr>
            <w:rFonts w:asciiTheme="majorHAnsi" w:hAnsiTheme="majorHAnsi" w:cstheme="majorHAnsi"/>
            <w:sz w:val="20"/>
            <w:szCs w:val="20"/>
          </w:rPr>
          <w:delText xml:space="preserve"> </w:delText>
        </w:r>
      </w:del>
    </w:p>
    <w:p w:rsidR="002F02F3" w:rsidRDefault="00F863E3" w:rsidP="002F02F3">
      <w:pPr>
        <w:spacing w:after="120" w:line="160" w:lineRule="atLeas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To enable this flexibility the Motor class is an abstract class</w:t>
      </w:r>
      <w:r w:rsidR="002F02F3" w:rsidRPr="002F02F3">
        <w:rPr>
          <w:rFonts w:asciiTheme="majorHAnsi" w:hAnsiTheme="majorHAnsi" w:cstheme="majorHAnsi"/>
          <w:sz w:val="20"/>
          <w:szCs w:val="20"/>
        </w:rPr>
        <w:t>.</w:t>
      </w:r>
      <w:r w:rsidR="00C90138" w:rsidRPr="002B7BD7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The Motor interface is implemented by the concrete classes </w:t>
      </w:r>
      <w:proofErr w:type="spellStart"/>
      <w:r>
        <w:rPr>
          <w:rFonts w:asciiTheme="majorHAnsi" w:hAnsiTheme="majorHAnsi" w:cstheme="majorHAnsi"/>
          <w:sz w:val="20"/>
          <w:szCs w:val="20"/>
        </w:rPr>
        <w:t>DummyMotor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and </w:t>
      </w:r>
      <w:proofErr w:type="spellStart"/>
      <w:r>
        <w:rPr>
          <w:rFonts w:asciiTheme="majorHAnsi" w:hAnsiTheme="majorHAnsi" w:cstheme="majorHAnsi"/>
          <w:sz w:val="20"/>
          <w:szCs w:val="20"/>
        </w:rPr>
        <w:t>GalilMotor</w:t>
      </w:r>
      <w:proofErr w:type="spellEnd"/>
      <w:r>
        <w:rPr>
          <w:rFonts w:asciiTheme="majorHAnsi" w:hAnsiTheme="majorHAnsi" w:cstheme="majorHAnsi"/>
          <w:sz w:val="20"/>
          <w:szCs w:val="20"/>
        </w:rPr>
        <w:t>.</w:t>
      </w:r>
      <w:r w:rsidRPr="00007F4C">
        <w:rPr>
          <w:rFonts w:asciiTheme="majorHAnsi" w:hAnsiTheme="majorHAnsi" w:cstheme="majorHAnsi"/>
          <w:sz w:val="20"/>
          <w:szCs w:val="20"/>
        </w:rPr>
        <w:t xml:space="preserve"> </w:t>
      </w:r>
      <w:r w:rsidR="002F02F3" w:rsidRPr="002F02F3">
        <w:rPr>
          <w:rFonts w:asciiTheme="majorHAnsi" w:hAnsiTheme="majorHAnsi" w:cstheme="majorHAnsi"/>
          <w:sz w:val="20"/>
          <w:szCs w:val="20"/>
        </w:rPr>
        <w:t xml:space="preserve">Motor </w:t>
      </w:r>
      <w:r w:rsidR="00C90138">
        <w:rPr>
          <w:rFonts w:asciiTheme="majorHAnsi" w:hAnsiTheme="majorHAnsi" w:cstheme="majorHAnsi"/>
          <w:sz w:val="20"/>
          <w:szCs w:val="20"/>
        </w:rPr>
        <w:t>provid</w:t>
      </w:r>
      <w:r w:rsidR="002F02F3" w:rsidRPr="002F02F3">
        <w:rPr>
          <w:rFonts w:asciiTheme="majorHAnsi" w:hAnsiTheme="majorHAnsi" w:cstheme="majorHAnsi"/>
          <w:sz w:val="20"/>
          <w:szCs w:val="20"/>
        </w:rPr>
        <w:t>es</w:t>
      </w:r>
      <w:r w:rsidR="00C90138">
        <w:rPr>
          <w:rFonts w:asciiTheme="majorHAnsi" w:hAnsiTheme="majorHAnsi" w:cstheme="majorHAnsi"/>
          <w:sz w:val="20"/>
          <w:szCs w:val="20"/>
        </w:rPr>
        <w:t xml:space="preserve"> the following interface:</w:t>
      </w:r>
    </w:p>
    <w:p w:rsidR="002F02F3" w:rsidRPr="00471955" w:rsidRDefault="002F02F3" w:rsidP="002F02F3">
      <w:pPr>
        <w:pStyle w:val="HTMLPreformatted"/>
        <w:numPr>
          <w:ilvl w:val="0"/>
          <w:numId w:val="21"/>
        </w:numPr>
        <w:spacing w:line="160" w:lineRule="atLeast"/>
        <w:rPr>
          <w:rFonts w:asciiTheme="majorHAnsi" w:hAnsiTheme="majorHAnsi" w:cstheme="majorHAnsi"/>
          <w:i/>
          <w:rPrChange w:id="92" w:author="user" w:date="2012-04-05T09:10:00Z">
            <w:rPr>
              <w:rFonts w:asciiTheme="majorHAnsi" w:hAnsiTheme="majorHAnsi" w:cstheme="majorHAnsi"/>
              <w:i/>
            </w:rPr>
          </w:rPrChange>
        </w:rPr>
      </w:pPr>
      <w:del w:id="93" w:author="user" w:date="2012-04-05T09:05:00Z">
        <w:r w:rsidRPr="00471955" w:rsidDel="000845E0">
          <w:rPr>
            <w:rFonts w:asciiTheme="majorHAnsi" w:hAnsiTheme="majorHAnsi" w:cstheme="majorHAnsi"/>
            <w:i/>
            <w:rPrChange w:id="94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 xml:space="preserve">   </w:delText>
        </w:r>
      </w:del>
      <w:r w:rsidRPr="00471955">
        <w:rPr>
          <w:rFonts w:asciiTheme="majorHAnsi" w:hAnsiTheme="majorHAnsi" w:cstheme="majorHAnsi"/>
          <w:i/>
          <w:rPrChange w:id="95" w:author="user" w:date="2012-04-05T09:10:00Z">
            <w:rPr>
              <w:rFonts w:asciiTheme="majorHAnsi" w:hAnsiTheme="majorHAnsi" w:cstheme="majorHAnsi"/>
              <w:i/>
            </w:rPr>
          </w:rPrChange>
        </w:rPr>
        <w:t xml:space="preserve">Q_INVOKABLE virtual void </w:t>
      </w:r>
      <w:r w:rsidRPr="00471955">
        <w:rPr>
          <w:rFonts w:asciiTheme="majorHAnsi" w:hAnsiTheme="majorHAnsi" w:cstheme="majorHAnsi"/>
          <w:i/>
          <w:iCs/>
          <w:rPrChange w:id="96" w:author="user" w:date="2012-04-05T09:10:00Z">
            <w:rPr>
              <w:rFonts w:asciiTheme="majorHAnsi" w:hAnsiTheme="majorHAnsi" w:cstheme="majorHAnsi"/>
              <w:i/>
              <w:iCs/>
            </w:rPr>
          </w:rPrChange>
        </w:rPr>
        <w:t>stop</w:t>
      </w:r>
      <w:r w:rsidRPr="00471955">
        <w:rPr>
          <w:rFonts w:asciiTheme="majorHAnsi" w:hAnsiTheme="majorHAnsi" w:cstheme="majorHAnsi"/>
          <w:i/>
          <w:rPrChange w:id="97" w:author="user" w:date="2012-04-05T09:10:00Z">
            <w:rPr>
              <w:rFonts w:asciiTheme="majorHAnsi" w:hAnsiTheme="majorHAnsi" w:cstheme="majorHAnsi"/>
              <w:i/>
            </w:rPr>
          </w:rPrChange>
        </w:rPr>
        <w:t>() = 0;</w:t>
      </w:r>
    </w:p>
    <w:p w:rsidR="002F02F3" w:rsidRPr="00471955" w:rsidRDefault="002F02F3" w:rsidP="002F02F3">
      <w:pPr>
        <w:pStyle w:val="HTMLPreformatted"/>
        <w:numPr>
          <w:ilvl w:val="0"/>
          <w:numId w:val="21"/>
        </w:numPr>
        <w:spacing w:line="160" w:lineRule="atLeast"/>
        <w:rPr>
          <w:ins w:id="98" w:author="user" w:date="2012-04-05T09:09:00Z"/>
          <w:rFonts w:asciiTheme="majorHAnsi" w:hAnsiTheme="majorHAnsi" w:cstheme="majorHAnsi"/>
          <w:i/>
          <w:rPrChange w:id="99" w:author="user" w:date="2012-04-05T09:10:00Z">
            <w:rPr>
              <w:ins w:id="100" w:author="user" w:date="2012-04-05T09:09:00Z"/>
              <w:rFonts w:asciiTheme="majorHAnsi" w:hAnsiTheme="majorHAnsi" w:cstheme="majorHAnsi"/>
              <w:i/>
            </w:rPr>
          </w:rPrChange>
        </w:rPr>
      </w:pPr>
      <w:del w:id="101" w:author="user" w:date="2012-04-05T09:05:00Z">
        <w:r w:rsidRPr="00471955" w:rsidDel="000845E0">
          <w:rPr>
            <w:rFonts w:asciiTheme="majorHAnsi" w:hAnsiTheme="majorHAnsi" w:cstheme="majorHAnsi"/>
            <w:i/>
            <w:rPrChange w:id="102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 xml:space="preserve">   </w:delText>
        </w:r>
      </w:del>
      <w:r w:rsidRPr="00471955">
        <w:rPr>
          <w:rFonts w:asciiTheme="majorHAnsi" w:hAnsiTheme="majorHAnsi" w:cstheme="majorHAnsi"/>
          <w:i/>
          <w:rPrChange w:id="103" w:author="user" w:date="2012-04-05T09:10:00Z">
            <w:rPr>
              <w:rFonts w:asciiTheme="majorHAnsi" w:hAnsiTheme="majorHAnsi" w:cstheme="majorHAnsi"/>
              <w:i/>
            </w:rPr>
          </w:rPrChange>
        </w:rPr>
        <w:t xml:space="preserve">Q_INVOKABLE virtual void </w:t>
      </w:r>
      <w:r w:rsidRPr="00471955">
        <w:rPr>
          <w:rFonts w:asciiTheme="majorHAnsi" w:hAnsiTheme="majorHAnsi" w:cstheme="majorHAnsi"/>
          <w:i/>
          <w:iCs/>
          <w:rPrChange w:id="104" w:author="user" w:date="2012-04-05T09:10:00Z">
            <w:rPr>
              <w:rFonts w:asciiTheme="majorHAnsi" w:hAnsiTheme="majorHAnsi" w:cstheme="majorHAnsi"/>
              <w:i/>
              <w:iCs/>
            </w:rPr>
          </w:rPrChange>
        </w:rPr>
        <w:t>begin</w:t>
      </w:r>
      <w:r w:rsidRPr="00471955">
        <w:rPr>
          <w:rFonts w:asciiTheme="majorHAnsi" w:hAnsiTheme="majorHAnsi" w:cstheme="majorHAnsi"/>
          <w:i/>
          <w:rPrChange w:id="105" w:author="user" w:date="2012-04-05T09:10:00Z">
            <w:rPr>
              <w:rFonts w:asciiTheme="majorHAnsi" w:hAnsiTheme="majorHAnsi" w:cstheme="majorHAnsi"/>
              <w:i/>
            </w:rPr>
          </w:rPrChange>
        </w:rPr>
        <w:t>()</w:t>
      </w:r>
      <w:del w:id="106" w:author="user" w:date="2012-04-05T09:04:00Z">
        <w:r w:rsidRPr="00471955" w:rsidDel="000845E0">
          <w:rPr>
            <w:rFonts w:asciiTheme="majorHAnsi" w:hAnsiTheme="majorHAnsi" w:cstheme="majorHAnsi"/>
            <w:i/>
            <w:rPrChange w:id="107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 xml:space="preserve"> = 0</w:delText>
        </w:r>
      </w:del>
      <w:r w:rsidRPr="00471955">
        <w:rPr>
          <w:rFonts w:asciiTheme="majorHAnsi" w:hAnsiTheme="majorHAnsi" w:cstheme="majorHAnsi"/>
          <w:i/>
          <w:rPrChange w:id="108" w:author="user" w:date="2012-04-05T09:10:00Z">
            <w:rPr>
              <w:rFonts w:asciiTheme="majorHAnsi" w:hAnsiTheme="majorHAnsi" w:cstheme="majorHAnsi"/>
              <w:i/>
            </w:rPr>
          </w:rPrChange>
        </w:rPr>
        <w:t>;</w:t>
      </w:r>
    </w:p>
    <w:p w:rsidR="000845E0" w:rsidRPr="00471955" w:rsidDel="00471955" w:rsidRDefault="000845E0" w:rsidP="002F02F3">
      <w:pPr>
        <w:pStyle w:val="HTMLPreformatted"/>
        <w:numPr>
          <w:ilvl w:val="0"/>
          <w:numId w:val="21"/>
        </w:numPr>
        <w:spacing w:line="160" w:lineRule="atLeast"/>
        <w:rPr>
          <w:del w:id="109" w:author="user" w:date="2012-04-05T09:12:00Z"/>
          <w:rFonts w:asciiTheme="majorHAnsi" w:hAnsiTheme="majorHAnsi" w:cstheme="majorHAnsi"/>
          <w:i/>
          <w:rPrChange w:id="110" w:author="user" w:date="2012-04-05T09:10:00Z">
            <w:rPr>
              <w:del w:id="111" w:author="user" w:date="2012-04-05T09:12:00Z"/>
              <w:rFonts w:asciiTheme="majorHAnsi" w:hAnsiTheme="majorHAnsi" w:cstheme="majorHAnsi"/>
              <w:i/>
            </w:rPr>
          </w:rPrChange>
        </w:rPr>
      </w:pPr>
    </w:p>
    <w:p w:rsidR="002F02F3" w:rsidRPr="00471955" w:rsidRDefault="002F02F3" w:rsidP="002F02F3">
      <w:pPr>
        <w:pStyle w:val="HTMLPreformatted"/>
        <w:numPr>
          <w:ilvl w:val="0"/>
          <w:numId w:val="21"/>
        </w:numPr>
        <w:spacing w:line="160" w:lineRule="atLeast"/>
        <w:rPr>
          <w:rFonts w:asciiTheme="majorHAnsi" w:hAnsiTheme="majorHAnsi" w:cstheme="majorHAnsi"/>
          <w:i/>
          <w:rPrChange w:id="112" w:author="user" w:date="2012-04-05T09:10:00Z">
            <w:rPr>
              <w:rFonts w:asciiTheme="majorHAnsi" w:hAnsiTheme="majorHAnsi" w:cstheme="majorHAnsi"/>
              <w:i/>
            </w:rPr>
          </w:rPrChange>
        </w:rPr>
      </w:pPr>
      <w:del w:id="113" w:author="user" w:date="2012-04-05T09:05:00Z">
        <w:r w:rsidRPr="00471955" w:rsidDel="000845E0">
          <w:rPr>
            <w:rFonts w:asciiTheme="majorHAnsi" w:hAnsiTheme="majorHAnsi" w:cstheme="majorHAnsi"/>
            <w:i/>
            <w:rPrChange w:id="114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 xml:space="preserve">   </w:delText>
        </w:r>
      </w:del>
      <w:r w:rsidRPr="00471955">
        <w:rPr>
          <w:rFonts w:asciiTheme="majorHAnsi" w:hAnsiTheme="majorHAnsi" w:cstheme="majorHAnsi"/>
          <w:i/>
          <w:rPrChange w:id="115" w:author="user" w:date="2012-04-05T09:10:00Z">
            <w:rPr>
              <w:rFonts w:asciiTheme="majorHAnsi" w:hAnsiTheme="majorHAnsi" w:cstheme="majorHAnsi"/>
              <w:i/>
            </w:rPr>
          </w:rPrChange>
        </w:rPr>
        <w:t xml:space="preserve">Q_INVOKABLE virtual void </w:t>
      </w:r>
      <w:r w:rsidRPr="00471955">
        <w:rPr>
          <w:rFonts w:asciiTheme="majorHAnsi" w:hAnsiTheme="majorHAnsi" w:cstheme="majorHAnsi"/>
          <w:i/>
          <w:iCs/>
          <w:rPrChange w:id="116" w:author="user" w:date="2012-04-05T09:10:00Z">
            <w:rPr>
              <w:rFonts w:asciiTheme="majorHAnsi" w:hAnsiTheme="majorHAnsi" w:cstheme="majorHAnsi"/>
              <w:i/>
              <w:iCs/>
            </w:rPr>
          </w:rPrChange>
        </w:rPr>
        <w:t>reset</w:t>
      </w:r>
      <w:r w:rsidRPr="00471955">
        <w:rPr>
          <w:rFonts w:asciiTheme="majorHAnsi" w:hAnsiTheme="majorHAnsi" w:cstheme="majorHAnsi"/>
          <w:i/>
          <w:rPrChange w:id="117" w:author="user" w:date="2012-04-05T09:10:00Z">
            <w:rPr>
              <w:rFonts w:asciiTheme="majorHAnsi" w:hAnsiTheme="majorHAnsi" w:cstheme="majorHAnsi"/>
              <w:i/>
            </w:rPr>
          </w:rPrChange>
        </w:rPr>
        <w:t>()</w:t>
      </w:r>
      <w:del w:id="118" w:author="user" w:date="2012-04-05T08:33:00Z">
        <w:r w:rsidRPr="00471955" w:rsidDel="00806240">
          <w:rPr>
            <w:rFonts w:asciiTheme="majorHAnsi" w:hAnsiTheme="majorHAnsi" w:cstheme="majorHAnsi"/>
            <w:i/>
            <w:rPrChange w:id="119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 xml:space="preserve"> = 0</w:delText>
        </w:r>
      </w:del>
      <w:r w:rsidRPr="00471955">
        <w:rPr>
          <w:rFonts w:asciiTheme="majorHAnsi" w:hAnsiTheme="majorHAnsi" w:cstheme="majorHAnsi"/>
          <w:i/>
          <w:rPrChange w:id="120" w:author="user" w:date="2012-04-05T09:10:00Z">
            <w:rPr>
              <w:rFonts w:asciiTheme="majorHAnsi" w:hAnsiTheme="majorHAnsi" w:cstheme="majorHAnsi"/>
              <w:i/>
            </w:rPr>
          </w:rPrChange>
        </w:rPr>
        <w:t>;</w:t>
      </w:r>
    </w:p>
    <w:p w:rsidR="002F02F3" w:rsidRPr="00471955" w:rsidRDefault="002F02F3" w:rsidP="002F02F3">
      <w:pPr>
        <w:pStyle w:val="HTMLPreformatted"/>
        <w:numPr>
          <w:ilvl w:val="0"/>
          <w:numId w:val="21"/>
        </w:numPr>
        <w:spacing w:line="160" w:lineRule="atLeast"/>
        <w:rPr>
          <w:rFonts w:asciiTheme="majorHAnsi" w:hAnsiTheme="majorHAnsi" w:cstheme="majorHAnsi"/>
          <w:i/>
          <w:rPrChange w:id="121" w:author="user" w:date="2012-04-05T09:10:00Z">
            <w:rPr>
              <w:rFonts w:asciiTheme="majorHAnsi" w:hAnsiTheme="majorHAnsi" w:cstheme="majorHAnsi"/>
              <w:i/>
            </w:rPr>
          </w:rPrChange>
        </w:rPr>
      </w:pPr>
      <w:del w:id="122" w:author="user" w:date="2012-04-05T09:05:00Z">
        <w:r w:rsidRPr="00471955" w:rsidDel="000845E0">
          <w:rPr>
            <w:rFonts w:asciiTheme="majorHAnsi" w:hAnsiTheme="majorHAnsi" w:cstheme="majorHAnsi"/>
            <w:i/>
            <w:rPrChange w:id="123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 xml:space="preserve">   </w:delText>
        </w:r>
      </w:del>
      <w:r w:rsidRPr="00471955">
        <w:rPr>
          <w:rFonts w:asciiTheme="majorHAnsi" w:hAnsiTheme="majorHAnsi" w:cstheme="majorHAnsi"/>
          <w:i/>
          <w:rPrChange w:id="124" w:author="user" w:date="2012-04-05T09:10:00Z">
            <w:rPr>
              <w:rFonts w:asciiTheme="majorHAnsi" w:hAnsiTheme="majorHAnsi" w:cstheme="majorHAnsi"/>
              <w:i/>
            </w:rPr>
          </w:rPrChange>
        </w:rPr>
        <w:t xml:space="preserve">Q_INVOKABLE void </w:t>
      </w:r>
      <w:proofErr w:type="spellStart"/>
      <w:r w:rsidRPr="00471955">
        <w:rPr>
          <w:rFonts w:asciiTheme="majorHAnsi" w:hAnsiTheme="majorHAnsi" w:cstheme="majorHAnsi"/>
          <w:i/>
          <w:rPrChange w:id="125" w:author="user" w:date="2012-04-05T09:10:00Z">
            <w:rPr>
              <w:rFonts w:asciiTheme="majorHAnsi" w:hAnsiTheme="majorHAnsi" w:cstheme="majorHAnsi"/>
              <w:i/>
            </w:rPr>
          </w:rPrChange>
        </w:rPr>
        <w:t>setDesiredMove</w:t>
      </w:r>
      <w:proofErr w:type="spellEnd"/>
      <w:r w:rsidRPr="00471955">
        <w:rPr>
          <w:rFonts w:asciiTheme="majorHAnsi" w:hAnsiTheme="majorHAnsi" w:cstheme="majorHAnsi"/>
          <w:i/>
          <w:rPrChange w:id="126" w:author="user" w:date="2012-04-05T09:10:00Z">
            <w:rPr>
              <w:rFonts w:asciiTheme="majorHAnsi" w:hAnsiTheme="majorHAnsi" w:cstheme="majorHAnsi"/>
              <w:i/>
            </w:rPr>
          </w:rPrChange>
        </w:rPr>
        <w:t>(</w:t>
      </w:r>
      <w:proofErr w:type="spellStart"/>
      <w:r w:rsidRPr="00471955">
        <w:rPr>
          <w:rFonts w:asciiTheme="majorHAnsi" w:hAnsiTheme="majorHAnsi" w:cstheme="majorHAnsi"/>
          <w:i/>
          <w:rPrChange w:id="127" w:author="user" w:date="2012-04-05T09:10:00Z">
            <w:rPr>
              <w:rFonts w:asciiTheme="majorHAnsi" w:hAnsiTheme="majorHAnsi" w:cstheme="majorHAnsi"/>
              <w:i/>
            </w:rPr>
          </w:rPrChange>
        </w:rPr>
        <w:t>int</w:t>
      </w:r>
      <w:proofErr w:type="spellEnd"/>
      <w:r w:rsidRPr="00471955">
        <w:rPr>
          <w:rFonts w:asciiTheme="majorHAnsi" w:hAnsiTheme="majorHAnsi" w:cstheme="majorHAnsi"/>
          <w:i/>
          <w:rPrChange w:id="128" w:author="user" w:date="2012-04-05T09:10:00Z">
            <w:rPr>
              <w:rFonts w:asciiTheme="majorHAnsi" w:hAnsiTheme="majorHAnsi" w:cstheme="majorHAnsi"/>
              <w:i/>
            </w:rPr>
          </w:rPrChange>
        </w:rPr>
        <w:t xml:space="preserve"> move, </w:t>
      </w:r>
      <w:proofErr w:type="spellStart"/>
      <w:r w:rsidRPr="00471955">
        <w:rPr>
          <w:rFonts w:asciiTheme="majorHAnsi" w:hAnsiTheme="majorHAnsi" w:cstheme="majorHAnsi"/>
          <w:i/>
          <w:rPrChange w:id="129" w:author="user" w:date="2012-04-05T09:10:00Z">
            <w:rPr>
              <w:rFonts w:asciiTheme="majorHAnsi" w:hAnsiTheme="majorHAnsi" w:cstheme="majorHAnsi"/>
              <w:i/>
            </w:rPr>
          </w:rPrChange>
        </w:rPr>
        <w:t>int</w:t>
      </w:r>
      <w:proofErr w:type="spellEnd"/>
      <w:r w:rsidRPr="00471955">
        <w:rPr>
          <w:rFonts w:asciiTheme="majorHAnsi" w:hAnsiTheme="majorHAnsi" w:cstheme="majorHAnsi"/>
          <w:i/>
          <w:rPrChange w:id="130" w:author="user" w:date="2012-04-05T09:10:00Z">
            <w:rPr>
              <w:rFonts w:asciiTheme="majorHAnsi" w:hAnsiTheme="majorHAnsi" w:cstheme="majorHAnsi"/>
              <w:i/>
            </w:rPr>
          </w:rPrChange>
        </w:rPr>
        <w:t xml:space="preserve"> mode);</w:t>
      </w:r>
    </w:p>
    <w:p w:rsidR="002F02F3" w:rsidRPr="00471955" w:rsidRDefault="002F02F3" w:rsidP="002F02F3">
      <w:pPr>
        <w:pStyle w:val="HTMLPreformatted"/>
        <w:numPr>
          <w:ilvl w:val="0"/>
          <w:numId w:val="21"/>
        </w:numPr>
        <w:spacing w:line="160" w:lineRule="atLeast"/>
        <w:rPr>
          <w:rFonts w:asciiTheme="majorHAnsi" w:hAnsiTheme="majorHAnsi" w:cstheme="majorHAnsi"/>
          <w:i/>
          <w:rPrChange w:id="131" w:author="user" w:date="2012-04-05T09:10:00Z">
            <w:rPr>
              <w:rFonts w:asciiTheme="majorHAnsi" w:hAnsiTheme="majorHAnsi" w:cstheme="majorHAnsi"/>
              <w:i/>
            </w:rPr>
          </w:rPrChange>
        </w:rPr>
      </w:pPr>
      <w:del w:id="132" w:author="user" w:date="2012-04-05T09:05:00Z">
        <w:r w:rsidRPr="00471955" w:rsidDel="000845E0">
          <w:rPr>
            <w:rFonts w:asciiTheme="majorHAnsi" w:hAnsiTheme="majorHAnsi" w:cstheme="majorHAnsi"/>
            <w:i/>
            <w:rPrChange w:id="133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 xml:space="preserve">   </w:delText>
        </w:r>
      </w:del>
      <w:r w:rsidRPr="00471955">
        <w:rPr>
          <w:rFonts w:asciiTheme="majorHAnsi" w:hAnsiTheme="majorHAnsi" w:cstheme="majorHAnsi"/>
          <w:i/>
          <w:rPrChange w:id="134" w:author="user" w:date="2012-04-05T09:10:00Z">
            <w:rPr>
              <w:rFonts w:asciiTheme="majorHAnsi" w:hAnsiTheme="majorHAnsi" w:cstheme="majorHAnsi"/>
              <w:i/>
            </w:rPr>
          </w:rPrChange>
        </w:rPr>
        <w:t xml:space="preserve">Q_INVOKABLE </w:t>
      </w:r>
      <w:proofErr w:type="spellStart"/>
      <w:r w:rsidRPr="00471955">
        <w:rPr>
          <w:rFonts w:asciiTheme="majorHAnsi" w:hAnsiTheme="majorHAnsi" w:cstheme="majorHAnsi"/>
          <w:i/>
          <w:rPrChange w:id="135" w:author="user" w:date="2012-04-05T09:10:00Z">
            <w:rPr>
              <w:rFonts w:asciiTheme="majorHAnsi" w:hAnsiTheme="majorHAnsi" w:cstheme="majorHAnsi"/>
              <w:i/>
            </w:rPr>
          </w:rPrChange>
        </w:rPr>
        <w:t>int</w:t>
      </w:r>
      <w:proofErr w:type="spellEnd"/>
      <w:r w:rsidRPr="00471955">
        <w:rPr>
          <w:rFonts w:asciiTheme="majorHAnsi" w:hAnsiTheme="majorHAnsi" w:cstheme="majorHAnsi"/>
          <w:i/>
          <w:rPrChange w:id="136" w:author="user" w:date="2012-04-05T09:10:00Z">
            <w:rPr>
              <w:rFonts w:asciiTheme="majorHAnsi" w:hAnsiTheme="majorHAnsi" w:cstheme="majorHAnsi"/>
              <w:i/>
            </w:rPr>
          </w:rPrChange>
        </w:rPr>
        <w:t xml:space="preserve"> </w:t>
      </w:r>
      <w:proofErr w:type="spellStart"/>
      <w:r w:rsidRPr="00471955">
        <w:rPr>
          <w:rFonts w:asciiTheme="majorHAnsi" w:hAnsiTheme="majorHAnsi" w:cstheme="majorHAnsi"/>
          <w:i/>
          <w:rPrChange w:id="137" w:author="user" w:date="2012-04-05T09:10:00Z">
            <w:rPr>
              <w:rFonts w:asciiTheme="majorHAnsi" w:hAnsiTheme="majorHAnsi" w:cstheme="majorHAnsi"/>
              <w:i/>
            </w:rPr>
          </w:rPrChange>
        </w:rPr>
        <w:t>getPosition</w:t>
      </w:r>
      <w:proofErr w:type="spellEnd"/>
      <w:r w:rsidRPr="00471955">
        <w:rPr>
          <w:rFonts w:asciiTheme="majorHAnsi" w:hAnsiTheme="majorHAnsi" w:cstheme="majorHAnsi"/>
          <w:i/>
          <w:rPrChange w:id="138" w:author="user" w:date="2012-04-05T09:10:00Z">
            <w:rPr>
              <w:rFonts w:asciiTheme="majorHAnsi" w:hAnsiTheme="majorHAnsi" w:cstheme="majorHAnsi"/>
              <w:i/>
            </w:rPr>
          </w:rPrChange>
        </w:rPr>
        <w:t>();</w:t>
      </w:r>
    </w:p>
    <w:p w:rsidR="002F02F3" w:rsidRPr="00471955" w:rsidDel="000845E0" w:rsidRDefault="002F02F3" w:rsidP="002F02F3">
      <w:pPr>
        <w:pStyle w:val="HTMLPreformatted"/>
        <w:numPr>
          <w:ilvl w:val="0"/>
          <w:numId w:val="21"/>
        </w:numPr>
        <w:spacing w:line="160" w:lineRule="atLeast"/>
        <w:rPr>
          <w:del w:id="139" w:author="user" w:date="2012-04-05T09:04:00Z"/>
          <w:rFonts w:asciiTheme="majorHAnsi" w:hAnsiTheme="majorHAnsi" w:cstheme="majorHAnsi"/>
          <w:i/>
          <w:rPrChange w:id="140" w:author="user" w:date="2012-04-05T09:10:00Z">
            <w:rPr>
              <w:del w:id="141" w:author="user" w:date="2012-04-05T09:04:00Z"/>
              <w:rFonts w:asciiTheme="majorHAnsi" w:hAnsiTheme="majorHAnsi" w:cstheme="majorHAnsi"/>
              <w:i/>
            </w:rPr>
          </w:rPrChange>
        </w:rPr>
      </w:pPr>
      <w:del w:id="142" w:author="user" w:date="2012-04-05T09:04:00Z">
        <w:r w:rsidRPr="00471955" w:rsidDel="000845E0">
          <w:rPr>
            <w:rFonts w:asciiTheme="majorHAnsi" w:hAnsiTheme="majorHAnsi" w:cstheme="majorHAnsi"/>
            <w:i/>
            <w:rPrChange w:id="143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 xml:space="preserve">   Q_INVOKABLE </w:delText>
        </w:r>
      </w:del>
      <w:del w:id="144" w:author="user" w:date="2012-04-05T08:55:00Z">
        <w:r w:rsidRPr="00471955" w:rsidDel="007770E1">
          <w:rPr>
            <w:rFonts w:asciiTheme="majorHAnsi" w:hAnsiTheme="majorHAnsi" w:cstheme="majorHAnsi"/>
            <w:i/>
            <w:rPrChange w:id="145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>int getStatus</w:delText>
        </w:r>
      </w:del>
      <w:del w:id="146" w:author="user" w:date="2012-04-05T09:04:00Z">
        <w:r w:rsidRPr="00471955" w:rsidDel="000845E0">
          <w:rPr>
            <w:rFonts w:asciiTheme="majorHAnsi" w:hAnsiTheme="majorHAnsi" w:cstheme="majorHAnsi"/>
            <w:i/>
            <w:rPrChange w:id="147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>();</w:delText>
        </w:r>
      </w:del>
    </w:p>
    <w:p w:rsidR="002F02F3" w:rsidRPr="00471955" w:rsidRDefault="002F02F3" w:rsidP="002F02F3">
      <w:pPr>
        <w:pStyle w:val="HTMLPreformatted"/>
        <w:numPr>
          <w:ilvl w:val="0"/>
          <w:numId w:val="21"/>
        </w:numPr>
        <w:spacing w:line="160" w:lineRule="atLeast"/>
        <w:rPr>
          <w:rFonts w:asciiTheme="majorHAnsi" w:hAnsiTheme="majorHAnsi" w:cstheme="majorHAnsi"/>
          <w:i/>
          <w:rPrChange w:id="148" w:author="user" w:date="2012-04-05T09:10:00Z">
            <w:rPr>
              <w:rFonts w:asciiTheme="majorHAnsi" w:hAnsiTheme="majorHAnsi" w:cstheme="majorHAnsi"/>
              <w:i/>
            </w:rPr>
          </w:rPrChange>
        </w:rPr>
      </w:pPr>
      <w:del w:id="149" w:author="user" w:date="2012-04-05T09:05:00Z">
        <w:r w:rsidRPr="00471955" w:rsidDel="000845E0">
          <w:rPr>
            <w:rFonts w:asciiTheme="majorHAnsi" w:hAnsiTheme="majorHAnsi" w:cstheme="majorHAnsi"/>
            <w:i/>
            <w:rPrChange w:id="150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 xml:space="preserve">   </w:delText>
        </w:r>
      </w:del>
      <w:r w:rsidRPr="00471955">
        <w:rPr>
          <w:rFonts w:asciiTheme="majorHAnsi" w:hAnsiTheme="majorHAnsi" w:cstheme="majorHAnsi"/>
          <w:i/>
          <w:rPrChange w:id="151" w:author="user" w:date="2012-04-05T09:10:00Z">
            <w:rPr>
              <w:rFonts w:asciiTheme="majorHAnsi" w:hAnsiTheme="majorHAnsi" w:cstheme="majorHAnsi"/>
              <w:i/>
            </w:rPr>
          </w:rPrChange>
        </w:rPr>
        <w:t xml:space="preserve">Q_INVOKABLE </w:t>
      </w:r>
      <w:proofErr w:type="spellStart"/>
      <w:r w:rsidRPr="00471955">
        <w:rPr>
          <w:rFonts w:asciiTheme="majorHAnsi" w:hAnsiTheme="majorHAnsi" w:cstheme="majorHAnsi"/>
          <w:i/>
          <w:rPrChange w:id="152" w:author="user" w:date="2012-04-05T09:10:00Z">
            <w:rPr>
              <w:rFonts w:asciiTheme="majorHAnsi" w:hAnsiTheme="majorHAnsi" w:cstheme="majorHAnsi"/>
              <w:i/>
            </w:rPr>
          </w:rPrChange>
        </w:rPr>
        <w:t>QString</w:t>
      </w:r>
      <w:proofErr w:type="spellEnd"/>
      <w:r w:rsidRPr="00471955">
        <w:rPr>
          <w:rFonts w:asciiTheme="majorHAnsi" w:hAnsiTheme="majorHAnsi" w:cstheme="majorHAnsi"/>
          <w:i/>
          <w:rPrChange w:id="153" w:author="user" w:date="2012-04-05T09:10:00Z">
            <w:rPr>
              <w:rFonts w:asciiTheme="majorHAnsi" w:hAnsiTheme="majorHAnsi" w:cstheme="majorHAnsi"/>
              <w:i/>
            </w:rPr>
          </w:rPrChange>
        </w:rPr>
        <w:t xml:space="preserve"> </w:t>
      </w:r>
      <w:proofErr w:type="spellStart"/>
      <w:r w:rsidRPr="00471955">
        <w:rPr>
          <w:rFonts w:asciiTheme="majorHAnsi" w:hAnsiTheme="majorHAnsi" w:cstheme="majorHAnsi"/>
          <w:i/>
          <w:rPrChange w:id="154" w:author="user" w:date="2012-04-05T09:10:00Z">
            <w:rPr>
              <w:rFonts w:asciiTheme="majorHAnsi" w:hAnsiTheme="majorHAnsi" w:cstheme="majorHAnsi"/>
              <w:i/>
            </w:rPr>
          </w:rPrChange>
        </w:rPr>
        <w:t>getStatusString</w:t>
      </w:r>
      <w:proofErr w:type="spellEnd"/>
      <w:r w:rsidRPr="00471955">
        <w:rPr>
          <w:rFonts w:asciiTheme="majorHAnsi" w:hAnsiTheme="majorHAnsi" w:cstheme="majorHAnsi"/>
          <w:i/>
          <w:rPrChange w:id="155" w:author="user" w:date="2012-04-05T09:10:00Z">
            <w:rPr>
              <w:rFonts w:asciiTheme="majorHAnsi" w:hAnsiTheme="majorHAnsi" w:cstheme="majorHAnsi"/>
              <w:i/>
            </w:rPr>
          </w:rPrChange>
        </w:rPr>
        <w:t>();</w:t>
      </w:r>
    </w:p>
    <w:p w:rsidR="000845E0" w:rsidRPr="00471955" w:rsidRDefault="002F02F3" w:rsidP="000845E0">
      <w:pPr>
        <w:pStyle w:val="HTMLPreformatted"/>
        <w:numPr>
          <w:ilvl w:val="0"/>
          <w:numId w:val="21"/>
        </w:numPr>
        <w:spacing w:line="160" w:lineRule="atLeast"/>
        <w:rPr>
          <w:ins w:id="156" w:author="user" w:date="2012-04-05T09:04:00Z"/>
          <w:rFonts w:asciiTheme="majorHAnsi" w:hAnsiTheme="majorHAnsi" w:cstheme="majorHAnsi"/>
          <w:i/>
          <w:rPrChange w:id="157" w:author="user" w:date="2012-04-05T09:10:00Z">
            <w:rPr>
              <w:ins w:id="158" w:author="user" w:date="2012-04-05T09:04:00Z"/>
              <w:rFonts w:asciiTheme="majorHAnsi" w:hAnsiTheme="majorHAnsi" w:cstheme="majorHAnsi"/>
              <w:i/>
            </w:rPr>
          </w:rPrChange>
        </w:rPr>
      </w:pPr>
      <w:del w:id="159" w:author="user" w:date="2012-04-05T09:05:00Z">
        <w:r w:rsidRPr="00471955" w:rsidDel="000845E0">
          <w:rPr>
            <w:rFonts w:asciiTheme="majorHAnsi" w:hAnsiTheme="majorHAnsi" w:cstheme="majorHAnsi"/>
            <w:i/>
            <w:rPrChange w:id="160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 xml:space="preserve">   </w:delText>
        </w:r>
      </w:del>
      <w:ins w:id="161" w:author="user" w:date="2012-04-05T09:04:00Z">
        <w:r w:rsidR="000845E0" w:rsidRPr="00471955">
          <w:rPr>
            <w:rFonts w:asciiTheme="majorHAnsi" w:hAnsiTheme="majorHAnsi" w:cstheme="majorHAnsi"/>
            <w:i/>
            <w:rPrChange w:id="162" w:author="user" w:date="2012-04-05T09:10:00Z">
              <w:rPr>
                <w:rFonts w:asciiTheme="majorHAnsi" w:hAnsiTheme="majorHAnsi" w:cstheme="majorHAnsi"/>
                <w:i/>
              </w:rPr>
            </w:rPrChange>
          </w:rPr>
          <w:t xml:space="preserve">Q_INVOKABLE bool </w:t>
        </w:r>
        <w:proofErr w:type="spellStart"/>
        <w:r w:rsidR="000845E0" w:rsidRPr="00471955">
          <w:rPr>
            <w:rFonts w:asciiTheme="majorHAnsi" w:hAnsiTheme="majorHAnsi" w:cstheme="majorHAnsi"/>
            <w:i/>
            <w:rPrChange w:id="163" w:author="user" w:date="2012-04-05T09:10:00Z">
              <w:rPr>
                <w:rFonts w:asciiTheme="majorHAnsi" w:hAnsiTheme="majorHAnsi" w:cstheme="majorHAnsi"/>
                <w:i/>
              </w:rPr>
            </w:rPrChange>
          </w:rPr>
          <w:t>isMoving</w:t>
        </w:r>
        <w:proofErr w:type="spellEnd"/>
        <w:r w:rsidR="000845E0" w:rsidRPr="00471955">
          <w:rPr>
            <w:rFonts w:asciiTheme="majorHAnsi" w:hAnsiTheme="majorHAnsi" w:cstheme="majorHAnsi"/>
            <w:i/>
            <w:rPrChange w:id="164" w:author="user" w:date="2012-04-05T09:10:00Z">
              <w:rPr>
                <w:rFonts w:asciiTheme="majorHAnsi" w:hAnsiTheme="majorHAnsi" w:cstheme="majorHAnsi"/>
                <w:i/>
              </w:rPr>
            </w:rPrChange>
          </w:rPr>
          <w:t>();</w:t>
        </w:r>
      </w:ins>
    </w:p>
    <w:p w:rsidR="002F02F3" w:rsidRPr="00471955" w:rsidRDefault="002F02F3" w:rsidP="002F02F3">
      <w:pPr>
        <w:pStyle w:val="HTMLPreformatted"/>
        <w:numPr>
          <w:ilvl w:val="0"/>
          <w:numId w:val="21"/>
        </w:numPr>
        <w:spacing w:line="160" w:lineRule="atLeast"/>
        <w:rPr>
          <w:rFonts w:asciiTheme="majorHAnsi" w:hAnsiTheme="majorHAnsi" w:cstheme="majorHAnsi"/>
          <w:i/>
          <w:rPrChange w:id="165" w:author="user" w:date="2012-04-05T09:10:00Z">
            <w:rPr>
              <w:rFonts w:asciiTheme="majorHAnsi" w:hAnsiTheme="majorHAnsi" w:cstheme="majorHAnsi"/>
              <w:i/>
            </w:rPr>
          </w:rPrChange>
        </w:rPr>
      </w:pPr>
      <w:r w:rsidRPr="00471955">
        <w:rPr>
          <w:rFonts w:asciiTheme="majorHAnsi" w:hAnsiTheme="majorHAnsi" w:cstheme="majorHAnsi"/>
          <w:i/>
          <w:rPrChange w:id="166" w:author="user" w:date="2012-04-05T09:10:00Z">
            <w:rPr>
              <w:rFonts w:asciiTheme="majorHAnsi" w:hAnsiTheme="majorHAnsi" w:cstheme="majorHAnsi"/>
              <w:i/>
            </w:rPr>
          </w:rPrChange>
        </w:rPr>
        <w:t xml:space="preserve">virtual void </w:t>
      </w:r>
      <w:r w:rsidRPr="00471955">
        <w:rPr>
          <w:rFonts w:asciiTheme="majorHAnsi" w:hAnsiTheme="majorHAnsi" w:cstheme="majorHAnsi"/>
          <w:i/>
          <w:iCs/>
          <w:rPrChange w:id="167" w:author="user" w:date="2012-04-05T09:10:00Z">
            <w:rPr>
              <w:rFonts w:asciiTheme="majorHAnsi" w:hAnsiTheme="majorHAnsi" w:cstheme="majorHAnsi"/>
              <w:i/>
              <w:iCs/>
            </w:rPr>
          </w:rPrChange>
        </w:rPr>
        <w:t>run</w:t>
      </w:r>
      <w:r w:rsidRPr="00471955">
        <w:rPr>
          <w:rFonts w:asciiTheme="majorHAnsi" w:hAnsiTheme="majorHAnsi" w:cstheme="majorHAnsi"/>
          <w:i/>
          <w:rPrChange w:id="168" w:author="user" w:date="2012-04-05T09:10:00Z">
            <w:rPr>
              <w:rFonts w:asciiTheme="majorHAnsi" w:hAnsiTheme="majorHAnsi" w:cstheme="majorHAnsi"/>
              <w:i/>
            </w:rPr>
          </w:rPrChange>
        </w:rPr>
        <w:t>() = 0;</w:t>
      </w:r>
    </w:p>
    <w:p w:rsidR="002F02F3" w:rsidRPr="00471955" w:rsidRDefault="002F02F3" w:rsidP="002F02F3">
      <w:pPr>
        <w:pStyle w:val="HTMLPreformatted"/>
        <w:numPr>
          <w:ilvl w:val="0"/>
          <w:numId w:val="21"/>
        </w:numPr>
        <w:spacing w:line="160" w:lineRule="atLeast"/>
        <w:rPr>
          <w:rFonts w:asciiTheme="majorHAnsi" w:hAnsiTheme="majorHAnsi" w:cstheme="majorHAnsi"/>
          <w:i/>
          <w:rPrChange w:id="169" w:author="user" w:date="2012-04-05T09:10:00Z">
            <w:rPr>
              <w:rFonts w:asciiTheme="majorHAnsi" w:hAnsiTheme="majorHAnsi" w:cstheme="majorHAnsi"/>
              <w:i/>
            </w:rPr>
          </w:rPrChange>
        </w:rPr>
      </w:pPr>
      <w:del w:id="170" w:author="user" w:date="2012-04-05T09:05:00Z">
        <w:r w:rsidRPr="00471955" w:rsidDel="000845E0">
          <w:rPr>
            <w:rFonts w:asciiTheme="majorHAnsi" w:hAnsiTheme="majorHAnsi" w:cstheme="majorHAnsi"/>
            <w:i/>
            <w:rPrChange w:id="171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 xml:space="preserve">   </w:delText>
        </w:r>
      </w:del>
      <w:r w:rsidRPr="00471955">
        <w:rPr>
          <w:rFonts w:asciiTheme="majorHAnsi" w:hAnsiTheme="majorHAnsi" w:cstheme="majorHAnsi"/>
          <w:i/>
          <w:rPrChange w:id="172" w:author="user" w:date="2012-04-05T09:10:00Z">
            <w:rPr>
              <w:rFonts w:asciiTheme="majorHAnsi" w:hAnsiTheme="majorHAnsi" w:cstheme="majorHAnsi"/>
              <w:i/>
            </w:rPr>
          </w:rPrChange>
        </w:rPr>
        <w:t xml:space="preserve">virtual void </w:t>
      </w:r>
      <w:r w:rsidRPr="00471955">
        <w:rPr>
          <w:rFonts w:asciiTheme="majorHAnsi" w:hAnsiTheme="majorHAnsi" w:cstheme="majorHAnsi"/>
          <w:i/>
          <w:iCs/>
          <w:rPrChange w:id="173" w:author="user" w:date="2012-04-05T09:10:00Z">
            <w:rPr>
              <w:rFonts w:asciiTheme="majorHAnsi" w:hAnsiTheme="majorHAnsi" w:cstheme="majorHAnsi"/>
              <w:i/>
              <w:iCs/>
            </w:rPr>
          </w:rPrChange>
        </w:rPr>
        <w:t>configure</w:t>
      </w:r>
      <w:r w:rsidRPr="00471955">
        <w:rPr>
          <w:rFonts w:asciiTheme="majorHAnsi" w:hAnsiTheme="majorHAnsi" w:cstheme="majorHAnsi"/>
          <w:i/>
          <w:rPrChange w:id="174" w:author="user" w:date="2012-04-05T09:10:00Z">
            <w:rPr>
              <w:rFonts w:asciiTheme="majorHAnsi" w:hAnsiTheme="majorHAnsi" w:cstheme="majorHAnsi"/>
              <w:i/>
            </w:rPr>
          </w:rPrChange>
        </w:rPr>
        <w:t>() = 0;</w:t>
      </w:r>
    </w:p>
    <w:p w:rsidR="002F02F3" w:rsidRPr="00471955" w:rsidRDefault="002F02F3" w:rsidP="002F02F3">
      <w:pPr>
        <w:pStyle w:val="HTMLPreformatted"/>
        <w:numPr>
          <w:ilvl w:val="0"/>
          <w:numId w:val="21"/>
        </w:numPr>
        <w:spacing w:line="160" w:lineRule="atLeast"/>
        <w:rPr>
          <w:rFonts w:asciiTheme="majorHAnsi" w:hAnsiTheme="majorHAnsi" w:cstheme="majorHAnsi"/>
          <w:i/>
          <w:rPrChange w:id="175" w:author="user" w:date="2012-04-05T09:10:00Z">
            <w:rPr>
              <w:rFonts w:asciiTheme="majorHAnsi" w:hAnsiTheme="majorHAnsi" w:cstheme="majorHAnsi"/>
              <w:i/>
            </w:rPr>
          </w:rPrChange>
        </w:rPr>
      </w:pPr>
      <w:del w:id="176" w:author="user" w:date="2012-04-05T09:05:00Z">
        <w:r w:rsidRPr="00471955" w:rsidDel="000845E0">
          <w:rPr>
            <w:rFonts w:asciiTheme="majorHAnsi" w:hAnsiTheme="majorHAnsi" w:cstheme="majorHAnsi"/>
            <w:i/>
            <w:rPrChange w:id="177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 xml:space="preserve">   </w:delText>
        </w:r>
      </w:del>
      <w:r w:rsidRPr="00471955">
        <w:rPr>
          <w:rFonts w:asciiTheme="majorHAnsi" w:hAnsiTheme="majorHAnsi" w:cstheme="majorHAnsi"/>
          <w:i/>
          <w:rPrChange w:id="178" w:author="user" w:date="2012-04-05T09:10:00Z">
            <w:rPr>
              <w:rFonts w:asciiTheme="majorHAnsi" w:hAnsiTheme="majorHAnsi" w:cstheme="majorHAnsi"/>
              <w:i/>
            </w:rPr>
          </w:rPrChange>
        </w:rPr>
        <w:t xml:space="preserve">void </w:t>
      </w:r>
      <w:proofErr w:type="spellStart"/>
      <w:r w:rsidRPr="00471955">
        <w:rPr>
          <w:rFonts w:asciiTheme="majorHAnsi" w:hAnsiTheme="majorHAnsi" w:cstheme="majorHAnsi"/>
          <w:i/>
          <w:rPrChange w:id="179" w:author="user" w:date="2012-04-05T09:10:00Z">
            <w:rPr>
              <w:rFonts w:asciiTheme="majorHAnsi" w:hAnsiTheme="majorHAnsi" w:cstheme="majorHAnsi"/>
              <w:i/>
            </w:rPr>
          </w:rPrChange>
        </w:rPr>
        <w:t>setMoveInput</w:t>
      </w:r>
      <w:proofErr w:type="spellEnd"/>
      <w:r w:rsidRPr="00471955">
        <w:rPr>
          <w:rFonts w:asciiTheme="majorHAnsi" w:hAnsiTheme="majorHAnsi" w:cstheme="majorHAnsi"/>
          <w:i/>
          <w:rPrChange w:id="180" w:author="user" w:date="2012-04-05T09:10:00Z">
            <w:rPr>
              <w:rFonts w:asciiTheme="majorHAnsi" w:hAnsiTheme="majorHAnsi" w:cstheme="majorHAnsi"/>
              <w:i/>
            </w:rPr>
          </w:rPrChange>
        </w:rPr>
        <w:t>(</w:t>
      </w:r>
      <w:proofErr w:type="spellStart"/>
      <w:r w:rsidRPr="00471955">
        <w:rPr>
          <w:rFonts w:asciiTheme="majorHAnsi" w:hAnsiTheme="majorHAnsi" w:cstheme="majorHAnsi"/>
          <w:i/>
          <w:rPrChange w:id="181" w:author="user" w:date="2012-04-05T09:10:00Z">
            <w:rPr>
              <w:rFonts w:asciiTheme="majorHAnsi" w:hAnsiTheme="majorHAnsi" w:cstheme="majorHAnsi"/>
              <w:i/>
            </w:rPr>
          </w:rPrChange>
        </w:rPr>
        <w:t>int</w:t>
      </w:r>
      <w:proofErr w:type="spellEnd"/>
      <w:r w:rsidRPr="00471955">
        <w:rPr>
          <w:rFonts w:asciiTheme="majorHAnsi" w:hAnsiTheme="majorHAnsi" w:cstheme="majorHAnsi"/>
          <w:i/>
          <w:rPrChange w:id="182" w:author="user" w:date="2012-04-05T09:10:00Z">
            <w:rPr>
              <w:rFonts w:asciiTheme="majorHAnsi" w:hAnsiTheme="majorHAnsi" w:cstheme="majorHAnsi"/>
              <w:i/>
            </w:rPr>
          </w:rPrChange>
        </w:rPr>
        <w:t xml:space="preserve"> </w:t>
      </w:r>
      <w:proofErr w:type="spellStart"/>
      <w:r w:rsidRPr="00471955">
        <w:rPr>
          <w:rFonts w:asciiTheme="majorHAnsi" w:hAnsiTheme="majorHAnsi" w:cstheme="majorHAnsi"/>
          <w:i/>
          <w:rPrChange w:id="183" w:author="user" w:date="2012-04-05T09:10:00Z">
            <w:rPr>
              <w:rFonts w:asciiTheme="majorHAnsi" w:hAnsiTheme="majorHAnsi" w:cstheme="majorHAnsi"/>
              <w:i/>
            </w:rPr>
          </w:rPrChange>
        </w:rPr>
        <w:t>moveInput</w:t>
      </w:r>
      <w:proofErr w:type="spellEnd"/>
      <w:ins w:id="184" w:author="user" w:date="2012-04-05T08:59:00Z">
        <w:r w:rsidR="007770E1" w:rsidRPr="00471955">
          <w:rPr>
            <w:rFonts w:asciiTheme="majorHAnsi" w:hAnsiTheme="majorHAnsi" w:cstheme="majorHAnsi"/>
            <w:i/>
            <w:rPrChange w:id="185" w:author="user" w:date="2012-04-05T09:10:00Z">
              <w:rPr>
                <w:rFonts w:asciiTheme="majorHAnsi" w:hAnsiTheme="majorHAnsi" w:cstheme="majorHAnsi"/>
                <w:i/>
              </w:rPr>
            </w:rPrChange>
          </w:rPr>
          <w:t xml:space="preserve">, bool </w:t>
        </w:r>
        <w:proofErr w:type="spellStart"/>
        <w:r w:rsidR="007770E1" w:rsidRPr="00471955">
          <w:rPr>
            <w:rFonts w:asciiTheme="majorHAnsi" w:hAnsiTheme="majorHAnsi" w:cstheme="majorHAnsi"/>
            <w:i/>
            <w:rPrChange w:id="186" w:author="user" w:date="2012-04-05T09:10:00Z">
              <w:rPr>
                <w:rFonts w:asciiTheme="majorHAnsi" w:hAnsiTheme="majorHAnsi" w:cstheme="majorHAnsi"/>
                <w:i/>
              </w:rPr>
            </w:rPrChange>
          </w:rPr>
          <w:t>doEmit</w:t>
        </w:r>
      </w:ins>
      <w:proofErr w:type="spellEnd"/>
      <w:r w:rsidRPr="00471955">
        <w:rPr>
          <w:rFonts w:asciiTheme="majorHAnsi" w:hAnsiTheme="majorHAnsi" w:cstheme="majorHAnsi"/>
          <w:i/>
          <w:rPrChange w:id="187" w:author="user" w:date="2012-04-05T09:10:00Z">
            <w:rPr>
              <w:rFonts w:asciiTheme="majorHAnsi" w:hAnsiTheme="majorHAnsi" w:cstheme="majorHAnsi"/>
              <w:i/>
            </w:rPr>
          </w:rPrChange>
        </w:rPr>
        <w:t>);</w:t>
      </w:r>
    </w:p>
    <w:p w:rsidR="002F02F3" w:rsidRPr="00471955" w:rsidRDefault="002F02F3" w:rsidP="002F02F3">
      <w:pPr>
        <w:pStyle w:val="HTMLPreformatted"/>
        <w:numPr>
          <w:ilvl w:val="0"/>
          <w:numId w:val="21"/>
        </w:numPr>
        <w:spacing w:line="160" w:lineRule="atLeast"/>
        <w:rPr>
          <w:rFonts w:asciiTheme="majorHAnsi" w:hAnsiTheme="majorHAnsi" w:cstheme="majorHAnsi"/>
          <w:i/>
          <w:rPrChange w:id="188" w:author="user" w:date="2012-04-05T09:10:00Z">
            <w:rPr>
              <w:rFonts w:asciiTheme="majorHAnsi" w:hAnsiTheme="majorHAnsi" w:cstheme="majorHAnsi"/>
              <w:i/>
            </w:rPr>
          </w:rPrChange>
        </w:rPr>
      </w:pPr>
      <w:del w:id="189" w:author="user" w:date="2012-04-05T09:05:00Z">
        <w:r w:rsidRPr="00471955" w:rsidDel="000845E0">
          <w:rPr>
            <w:rFonts w:asciiTheme="majorHAnsi" w:hAnsiTheme="majorHAnsi" w:cstheme="majorHAnsi"/>
            <w:i/>
            <w:rPrChange w:id="190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 xml:space="preserve">   </w:delText>
        </w:r>
      </w:del>
      <w:proofErr w:type="spellStart"/>
      <w:r w:rsidRPr="00471955">
        <w:rPr>
          <w:rFonts w:asciiTheme="majorHAnsi" w:hAnsiTheme="majorHAnsi" w:cstheme="majorHAnsi"/>
          <w:i/>
          <w:rPrChange w:id="191" w:author="user" w:date="2012-04-05T09:10:00Z">
            <w:rPr>
              <w:rFonts w:asciiTheme="majorHAnsi" w:hAnsiTheme="majorHAnsi" w:cstheme="majorHAnsi"/>
              <w:i/>
            </w:rPr>
          </w:rPrChange>
        </w:rPr>
        <w:t>int</w:t>
      </w:r>
      <w:proofErr w:type="spellEnd"/>
      <w:r w:rsidRPr="00471955">
        <w:rPr>
          <w:rFonts w:asciiTheme="majorHAnsi" w:hAnsiTheme="majorHAnsi" w:cstheme="majorHAnsi"/>
          <w:i/>
          <w:rPrChange w:id="192" w:author="user" w:date="2012-04-05T09:10:00Z">
            <w:rPr>
              <w:rFonts w:asciiTheme="majorHAnsi" w:hAnsiTheme="majorHAnsi" w:cstheme="majorHAnsi"/>
              <w:i/>
            </w:rPr>
          </w:rPrChange>
        </w:rPr>
        <w:t xml:space="preserve"> </w:t>
      </w:r>
      <w:proofErr w:type="spellStart"/>
      <w:r w:rsidRPr="00471955">
        <w:rPr>
          <w:rFonts w:asciiTheme="majorHAnsi" w:hAnsiTheme="majorHAnsi" w:cstheme="majorHAnsi"/>
          <w:i/>
          <w:rPrChange w:id="193" w:author="user" w:date="2012-04-05T09:10:00Z">
            <w:rPr>
              <w:rFonts w:asciiTheme="majorHAnsi" w:hAnsiTheme="majorHAnsi" w:cstheme="majorHAnsi"/>
              <w:i/>
            </w:rPr>
          </w:rPrChange>
        </w:rPr>
        <w:t>getMoveInput</w:t>
      </w:r>
      <w:proofErr w:type="spellEnd"/>
      <w:r w:rsidRPr="00471955">
        <w:rPr>
          <w:rFonts w:asciiTheme="majorHAnsi" w:hAnsiTheme="majorHAnsi" w:cstheme="majorHAnsi"/>
          <w:i/>
          <w:rPrChange w:id="194" w:author="user" w:date="2012-04-05T09:10:00Z">
            <w:rPr>
              <w:rFonts w:asciiTheme="majorHAnsi" w:hAnsiTheme="majorHAnsi" w:cstheme="majorHAnsi"/>
              <w:i/>
            </w:rPr>
          </w:rPrChange>
        </w:rPr>
        <w:t>();</w:t>
      </w:r>
    </w:p>
    <w:p w:rsidR="002F02F3" w:rsidRPr="00471955" w:rsidRDefault="002F02F3" w:rsidP="002F02F3">
      <w:pPr>
        <w:pStyle w:val="HTMLPreformatted"/>
        <w:numPr>
          <w:ilvl w:val="0"/>
          <w:numId w:val="21"/>
        </w:numPr>
        <w:spacing w:line="160" w:lineRule="atLeast"/>
        <w:rPr>
          <w:rFonts w:asciiTheme="majorHAnsi" w:hAnsiTheme="majorHAnsi" w:cstheme="majorHAnsi"/>
          <w:i/>
          <w:rPrChange w:id="195" w:author="user" w:date="2012-04-05T09:10:00Z">
            <w:rPr>
              <w:rFonts w:asciiTheme="majorHAnsi" w:hAnsiTheme="majorHAnsi" w:cstheme="majorHAnsi"/>
              <w:i/>
            </w:rPr>
          </w:rPrChange>
        </w:rPr>
      </w:pPr>
      <w:del w:id="196" w:author="user" w:date="2012-04-05T09:05:00Z">
        <w:r w:rsidRPr="00471955" w:rsidDel="000845E0">
          <w:rPr>
            <w:rFonts w:asciiTheme="majorHAnsi" w:hAnsiTheme="majorHAnsi" w:cstheme="majorHAnsi"/>
            <w:i/>
            <w:rPrChange w:id="197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 xml:space="preserve">   </w:delText>
        </w:r>
      </w:del>
      <w:r w:rsidRPr="00471955">
        <w:rPr>
          <w:rFonts w:asciiTheme="majorHAnsi" w:hAnsiTheme="majorHAnsi" w:cstheme="majorHAnsi"/>
          <w:i/>
          <w:rPrChange w:id="198" w:author="user" w:date="2012-04-05T09:10:00Z">
            <w:rPr>
              <w:rFonts w:asciiTheme="majorHAnsi" w:hAnsiTheme="majorHAnsi" w:cstheme="majorHAnsi"/>
              <w:i/>
            </w:rPr>
          </w:rPrChange>
        </w:rPr>
        <w:t xml:space="preserve">void </w:t>
      </w:r>
      <w:proofErr w:type="spellStart"/>
      <w:r w:rsidRPr="00471955">
        <w:rPr>
          <w:rFonts w:asciiTheme="majorHAnsi" w:hAnsiTheme="majorHAnsi" w:cstheme="majorHAnsi"/>
          <w:i/>
          <w:rPrChange w:id="199" w:author="user" w:date="2012-04-05T09:10:00Z">
            <w:rPr>
              <w:rFonts w:asciiTheme="majorHAnsi" w:hAnsiTheme="majorHAnsi" w:cstheme="majorHAnsi"/>
              <w:i/>
            </w:rPr>
          </w:rPrChange>
        </w:rPr>
        <w:t>setMode</w:t>
      </w:r>
      <w:proofErr w:type="spellEnd"/>
      <w:r w:rsidRPr="00471955">
        <w:rPr>
          <w:rFonts w:asciiTheme="majorHAnsi" w:hAnsiTheme="majorHAnsi" w:cstheme="majorHAnsi"/>
          <w:i/>
          <w:rPrChange w:id="200" w:author="user" w:date="2012-04-05T09:10:00Z">
            <w:rPr>
              <w:rFonts w:asciiTheme="majorHAnsi" w:hAnsiTheme="majorHAnsi" w:cstheme="majorHAnsi"/>
              <w:i/>
            </w:rPr>
          </w:rPrChange>
        </w:rPr>
        <w:t>(</w:t>
      </w:r>
      <w:proofErr w:type="spellStart"/>
      <w:r w:rsidRPr="00471955">
        <w:rPr>
          <w:rFonts w:asciiTheme="majorHAnsi" w:hAnsiTheme="majorHAnsi" w:cstheme="majorHAnsi"/>
          <w:i/>
          <w:rPrChange w:id="201" w:author="user" w:date="2012-04-05T09:10:00Z">
            <w:rPr>
              <w:rFonts w:asciiTheme="majorHAnsi" w:hAnsiTheme="majorHAnsi" w:cstheme="majorHAnsi"/>
              <w:i/>
            </w:rPr>
          </w:rPrChange>
        </w:rPr>
        <w:t>int</w:t>
      </w:r>
      <w:proofErr w:type="spellEnd"/>
      <w:r w:rsidRPr="00471955">
        <w:rPr>
          <w:rFonts w:asciiTheme="majorHAnsi" w:hAnsiTheme="majorHAnsi" w:cstheme="majorHAnsi"/>
          <w:i/>
          <w:rPrChange w:id="202" w:author="user" w:date="2012-04-05T09:10:00Z">
            <w:rPr>
              <w:rFonts w:asciiTheme="majorHAnsi" w:hAnsiTheme="majorHAnsi" w:cstheme="majorHAnsi"/>
              <w:i/>
            </w:rPr>
          </w:rPrChange>
        </w:rPr>
        <w:t xml:space="preserve"> mode</w:t>
      </w:r>
      <w:ins w:id="203" w:author="user" w:date="2012-04-05T08:59:00Z">
        <w:r w:rsidR="007770E1" w:rsidRPr="00471955">
          <w:rPr>
            <w:rFonts w:asciiTheme="majorHAnsi" w:hAnsiTheme="majorHAnsi" w:cstheme="majorHAnsi"/>
            <w:i/>
            <w:rPrChange w:id="204" w:author="user" w:date="2012-04-05T09:10:00Z">
              <w:rPr>
                <w:rFonts w:asciiTheme="majorHAnsi" w:hAnsiTheme="majorHAnsi" w:cstheme="majorHAnsi"/>
                <w:i/>
              </w:rPr>
            </w:rPrChange>
          </w:rPr>
          <w:t xml:space="preserve">, bool </w:t>
        </w:r>
        <w:proofErr w:type="spellStart"/>
        <w:r w:rsidR="007770E1" w:rsidRPr="00471955">
          <w:rPr>
            <w:rFonts w:asciiTheme="majorHAnsi" w:hAnsiTheme="majorHAnsi" w:cstheme="majorHAnsi"/>
            <w:i/>
            <w:rPrChange w:id="205" w:author="user" w:date="2012-04-05T09:10:00Z">
              <w:rPr>
                <w:rFonts w:asciiTheme="majorHAnsi" w:hAnsiTheme="majorHAnsi" w:cstheme="majorHAnsi"/>
                <w:i/>
              </w:rPr>
            </w:rPrChange>
          </w:rPr>
          <w:t>doEmit</w:t>
        </w:r>
      </w:ins>
      <w:proofErr w:type="spellEnd"/>
      <w:r w:rsidRPr="00471955">
        <w:rPr>
          <w:rFonts w:asciiTheme="majorHAnsi" w:hAnsiTheme="majorHAnsi" w:cstheme="majorHAnsi"/>
          <w:i/>
          <w:rPrChange w:id="206" w:author="user" w:date="2012-04-05T09:10:00Z">
            <w:rPr>
              <w:rFonts w:asciiTheme="majorHAnsi" w:hAnsiTheme="majorHAnsi" w:cstheme="majorHAnsi"/>
              <w:i/>
            </w:rPr>
          </w:rPrChange>
        </w:rPr>
        <w:t>);</w:t>
      </w:r>
    </w:p>
    <w:p w:rsidR="002F02F3" w:rsidRPr="00471955" w:rsidDel="007770E1" w:rsidRDefault="002F02F3" w:rsidP="002F02F3">
      <w:pPr>
        <w:pStyle w:val="HTMLPreformatted"/>
        <w:numPr>
          <w:ilvl w:val="0"/>
          <w:numId w:val="21"/>
        </w:numPr>
        <w:spacing w:line="160" w:lineRule="atLeast"/>
        <w:rPr>
          <w:del w:id="207" w:author="user" w:date="2012-04-05T08:59:00Z"/>
          <w:rFonts w:asciiTheme="majorHAnsi" w:hAnsiTheme="majorHAnsi" w:cstheme="majorHAnsi"/>
          <w:i/>
          <w:rPrChange w:id="208" w:author="user" w:date="2012-04-05T09:10:00Z">
            <w:rPr>
              <w:del w:id="209" w:author="user" w:date="2012-04-05T08:59:00Z"/>
              <w:rFonts w:asciiTheme="majorHAnsi" w:hAnsiTheme="majorHAnsi" w:cstheme="majorHAnsi"/>
              <w:i/>
            </w:rPr>
          </w:rPrChange>
        </w:rPr>
      </w:pPr>
      <w:del w:id="210" w:author="user" w:date="2012-04-05T09:05:00Z">
        <w:r w:rsidRPr="00471955" w:rsidDel="000845E0">
          <w:rPr>
            <w:rFonts w:asciiTheme="majorHAnsi" w:hAnsiTheme="majorHAnsi" w:cstheme="majorHAnsi"/>
            <w:i/>
            <w:rPrChange w:id="211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 xml:space="preserve">   </w:delText>
        </w:r>
      </w:del>
      <w:proofErr w:type="spellStart"/>
      <w:r w:rsidRPr="00471955">
        <w:rPr>
          <w:rFonts w:asciiTheme="majorHAnsi" w:hAnsiTheme="majorHAnsi" w:cstheme="majorHAnsi"/>
          <w:i/>
          <w:rPrChange w:id="212" w:author="user" w:date="2012-04-05T09:10:00Z">
            <w:rPr>
              <w:rFonts w:asciiTheme="majorHAnsi" w:hAnsiTheme="majorHAnsi" w:cstheme="majorHAnsi"/>
              <w:i/>
            </w:rPr>
          </w:rPrChange>
        </w:rPr>
        <w:t>int</w:t>
      </w:r>
      <w:proofErr w:type="spellEnd"/>
      <w:r w:rsidRPr="00471955">
        <w:rPr>
          <w:rFonts w:asciiTheme="majorHAnsi" w:hAnsiTheme="majorHAnsi" w:cstheme="majorHAnsi"/>
          <w:i/>
          <w:rPrChange w:id="213" w:author="user" w:date="2012-04-05T09:10:00Z">
            <w:rPr>
              <w:rFonts w:asciiTheme="majorHAnsi" w:hAnsiTheme="majorHAnsi" w:cstheme="majorHAnsi"/>
              <w:i/>
            </w:rPr>
          </w:rPrChange>
        </w:rPr>
        <w:t xml:space="preserve"> </w:t>
      </w:r>
      <w:proofErr w:type="spellStart"/>
      <w:r w:rsidRPr="00471955">
        <w:rPr>
          <w:rFonts w:asciiTheme="majorHAnsi" w:hAnsiTheme="majorHAnsi" w:cstheme="majorHAnsi"/>
          <w:i/>
          <w:rPrChange w:id="214" w:author="user" w:date="2012-04-05T09:10:00Z">
            <w:rPr>
              <w:rFonts w:asciiTheme="majorHAnsi" w:hAnsiTheme="majorHAnsi" w:cstheme="majorHAnsi"/>
              <w:i/>
            </w:rPr>
          </w:rPrChange>
        </w:rPr>
        <w:t>getMode</w:t>
      </w:r>
      <w:proofErr w:type="spellEnd"/>
      <w:r w:rsidRPr="00471955">
        <w:rPr>
          <w:rFonts w:asciiTheme="majorHAnsi" w:hAnsiTheme="majorHAnsi" w:cstheme="majorHAnsi"/>
          <w:i/>
          <w:rPrChange w:id="215" w:author="user" w:date="2012-04-05T09:10:00Z">
            <w:rPr>
              <w:rFonts w:asciiTheme="majorHAnsi" w:hAnsiTheme="majorHAnsi" w:cstheme="majorHAnsi"/>
              <w:i/>
            </w:rPr>
          </w:rPrChange>
        </w:rPr>
        <w:t>();</w:t>
      </w:r>
    </w:p>
    <w:p w:rsidR="002F02F3" w:rsidRPr="00471955" w:rsidDel="000845E0" w:rsidRDefault="002F02F3" w:rsidP="000845E0">
      <w:pPr>
        <w:pStyle w:val="HTMLPreformatted"/>
        <w:numPr>
          <w:ilvl w:val="0"/>
          <w:numId w:val="21"/>
        </w:numPr>
        <w:spacing w:line="160" w:lineRule="atLeast"/>
        <w:rPr>
          <w:del w:id="216" w:author="user" w:date="2012-04-05T08:59:00Z"/>
          <w:rFonts w:asciiTheme="majorHAnsi" w:hAnsiTheme="majorHAnsi" w:cstheme="majorHAnsi"/>
          <w:i/>
          <w:rPrChange w:id="217" w:author="user" w:date="2012-04-05T09:10:00Z">
            <w:rPr>
              <w:del w:id="218" w:author="user" w:date="2012-04-05T08:59:00Z"/>
              <w:rFonts w:asciiTheme="majorHAnsi" w:hAnsiTheme="majorHAnsi" w:cstheme="majorHAnsi"/>
              <w:i/>
            </w:rPr>
          </w:rPrChange>
        </w:rPr>
        <w:pPrChange w:id="219" w:author="user" w:date="2012-04-05T08:59:00Z">
          <w:pPr>
            <w:pStyle w:val="HTMLPreformatted"/>
            <w:numPr>
              <w:numId w:val="21"/>
            </w:numPr>
            <w:spacing w:line="160" w:lineRule="atLeast"/>
            <w:ind w:left="720" w:hanging="360"/>
          </w:pPr>
        </w:pPrChange>
      </w:pPr>
      <w:del w:id="220" w:author="user" w:date="2012-04-05T08:59:00Z">
        <w:r w:rsidRPr="00471955" w:rsidDel="007770E1">
          <w:rPr>
            <w:rFonts w:asciiTheme="majorHAnsi" w:hAnsiTheme="majorHAnsi" w:cstheme="majorHAnsi"/>
            <w:i/>
            <w:rPrChange w:id="221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 xml:space="preserve">   void setActive(bool active);</w:delText>
        </w:r>
      </w:del>
    </w:p>
    <w:p w:rsidR="002F02F3" w:rsidRPr="00471955" w:rsidRDefault="002F02F3" w:rsidP="000845E0">
      <w:pPr>
        <w:pStyle w:val="HTMLPreformatted"/>
        <w:numPr>
          <w:ilvl w:val="0"/>
          <w:numId w:val="21"/>
        </w:numPr>
        <w:spacing w:line="160" w:lineRule="atLeast"/>
        <w:rPr>
          <w:rFonts w:asciiTheme="majorHAnsi" w:hAnsiTheme="majorHAnsi" w:cstheme="majorHAnsi"/>
          <w:i/>
          <w:rPrChange w:id="222" w:author="user" w:date="2012-04-05T09:10:00Z">
            <w:rPr>
              <w:rFonts w:asciiTheme="majorHAnsi" w:hAnsiTheme="majorHAnsi" w:cstheme="majorHAnsi"/>
              <w:i/>
            </w:rPr>
          </w:rPrChange>
        </w:rPr>
        <w:pPrChange w:id="223" w:author="user" w:date="2012-04-05T09:04:00Z">
          <w:pPr>
            <w:pStyle w:val="HTMLPreformatted"/>
            <w:numPr>
              <w:numId w:val="21"/>
            </w:numPr>
            <w:spacing w:line="160" w:lineRule="atLeast"/>
            <w:ind w:left="720" w:hanging="360"/>
          </w:pPr>
        </w:pPrChange>
      </w:pPr>
      <w:del w:id="224" w:author="user" w:date="2012-04-05T08:59:00Z">
        <w:r w:rsidRPr="00471955" w:rsidDel="000845E0">
          <w:rPr>
            <w:rFonts w:asciiTheme="majorHAnsi" w:hAnsiTheme="majorHAnsi" w:cstheme="majorHAnsi"/>
            <w:i/>
            <w:rPrChange w:id="225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 xml:space="preserve">   bool isActive();</w:delText>
        </w:r>
      </w:del>
    </w:p>
    <w:p w:rsidR="002F02F3" w:rsidRPr="00471955" w:rsidRDefault="002F02F3" w:rsidP="002F02F3">
      <w:pPr>
        <w:pStyle w:val="HTMLPreformatted"/>
        <w:numPr>
          <w:ilvl w:val="0"/>
          <w:numId w:val="21"/>
        </w:numPr>
        <w:spacing w:line="160" w:lineRule="atLeast"/>
        <w:rPr>
          <w:rFonts w:asciiTheme="majorHAnsi" w:hAnsiTheme="majorHAnsi" w:cstheme="majorHAnsi"/>
          <w:i/>
          <w:rPrChange w:id="226" w:author="user" w:date="2012-04-05T09:10:00Z">
            <w:rPr>
              <w:rFonts w:asciiTheme="majorHAnsi" w:hAnsiTheme="majorHAnsi" w:cstheme="majorHAnsi"/>
              <w:i/>
            </w:rPr>
          </w:rPrChange>
        </w:rPr>
      </w:pPr>
      <w:del w:id="227" w:author="user" w:date="2012-04-05T09:05:00Z">
        <w:r w:rsidRPr="00471955" w:rsidDel="000845E0">
          <w:rPr>
            <w:rFonts w:asciiTheme="majorHAnsi" w:hAnsiTheme="majorHAnsi" w:cstheme="majorHAnsi"/>
            <w:i/>
            <w:rPrChange w:id="228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 xml:space="preserve">   </w:delText>
        </w:r>
      </w:del>
      <w:r w:rsidRPr="00471955">
        <w:rPr>
          <w:rFonts w:asciiTheme="majorHAnsi" w:hAnsiTheme="majorHAnsi" w:cstheme="majorHAnsi"/>
          <w:i/>
          <w:rPrChange w:id="229" w:author="user" w:date="2012-04-05T09:10:00Z">
            <w:rPr>
              <w:rFonts w:asciiTheme="majorHAnsi" w:hAnsiTheme="majorHAnsi" w:cstheme="majorHAnsi"/>
              <w:i/>
            </w:rPr>
          </w:rPrChange>
        </w:rPr>
        <w:t xml:space="preserve">void </w:t>
      </w:r>
      <w:proofErr w:type="spellStart"/>
      <w:r w:rsidRPr="00471955">
        <w:rPr>
          <w:rFonts w:asciiTheme="majorHAnsi" w:hAnsiTheme="majorHAnsi" w:cstheme="majorHAnsi"/>
          <w:i/>
          <w:rPrChange w:id="230" w:author="user" w:date="2012-04-05T09:10:00Z">
            <w:rPr>
              <w:rFonts w:asciiTheme="majorHAnsi" w:hAnsiTheme="majorHAnsi" w:cstheme="majorHAnsi"/>
              <w:i/>
            </w:rPr>
          </w:rPrChange>
        </w:rPr>
        <w:t>setS</w:t>
      </w:r>
      <w:ins w:id="231" w:author="user" w:date="2012-04-05T09:01:00Z">
        <w:r w:rsidR="000845E0" w:rsidRPr="00471955">
          <w:rPr>
            <w:rFonts w:asciiTheme="majorHAnsi" w:hAnsiTheme="majorHAnsi" w:cstheme="majorHAnsi"/>
            <w:i/>
            <w:rPrChange w:id="232" w:author="user" w:date="2012-04-05T09:10:00Z">
              <w:rPr>
                <w:rFonts w:asciiTheme="majorHAnsi" w:hAnsiTheme="majorHAnsi" w:cstheme="majorHAnsi"/>
                <w:i/>
              </w:rPr>
            </w:rPrChange>
          </w:rPr>
          <w:t>eletected</w:t>
        </w:r>
        <w:proofErr w:type="spellEnd"/>
        <w:r w:rsidR="000845E0" w:rsidRPr="00471955">
          <w:rPr>
            <w:rFonts w:asciiTheme="majorHAnsi" w:hAnsiTheme="majorHAnsi" w:cstheme="majorHAnsi"/>
            <w:i/>
            <w:rPrChange w:id="233" w:author="user" w:date="2012-04-05T09:10:00Z">
              <w:rPr>
                <w:rFonts w:asciiTheme="majorHAnsi" w:hAnsiTheme="majorHAnsi" w:cstheme="majorHAnsi"/>
                <w:i/>
              </w:rPr>
            </w:rPrChange>
          </w:rPr>
          <w:t>(bool selected</w:t>
        </w:r>
      </w:ins>
      <w:del w:id="234" w:author="user" w:date="2012-04-05T09:01:00Z">
        <w:r w:rsidRPr="00471955" w:rsidDel="000845E0">
          <w:rPr>
            <w:rFonts w:asciiTheme="majorHAnsi" w:hAnsiTheme="majorHAnsi" w:cstheme="majorHAnsi"/>
            <w:i/>
            <w:rPrChange w:id="235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>tatus(int newStatus</w:delText>
        </w:r>
      </w:del>
      <w:r w:rsidRPr="00471955">
        <w:rPr>
          <w:rFonts w:asciiTheme="majorHAnsi" w:hAnsiTheme="majorHAnsi" w:cstheme="majorHAnsi"/>
          <w:i/>
          <w:rPrChange w:id="236" w:author="user" w:date="2012-04-05T09:10:00Z">
            <w:rPr>
              <w:rFonts w:asciiTheme="majorHAnsi" w:hAnsiTheme="majorHAnsi" w:cstheme="majorHAnsi"/>
              <w:i/>
            </w:rPr>
          </w:rPrChange>
        </w:rPr>
        <w:t>);</w:t>
      </w:r>
    </w:p>
    <w:p w:rsidR="002F02F3" w:rsidRPr="00471955" w:rsidRDefault="002F02F3" w:rsidP="002F02F3">
      <w:pPr>
        <w:pStyle w:val="HTMLPreformatted"/>
        <w:numPr>
          <w:ilvl w:val="0"/>
          <w:numId w:val="21"/>
        </w:numPr>
        <w:spacing w:line="160" w:lineRule="atLeast"/>
        <w:rPr>
          <w:rFonts w:asciiTheme="majorHAnsi" w:hAnsiTheme="majorHAnsi" w:cstheme="majorHAnsi"/>
          <w:i/>
          <w:rPrChange w:id="237" w:author="user" w:date="2012-04-05T09:10:00Z">
            <w:rPr>
              <w:rFonts w:asciiTheme="majorHAnsi" w:hAnsiTheme="majorHAnsi" w:cstheme="majorHAnsi"/>
              <w:i/>
            </w:rPr>
          </w:rPrChange>
        </w:rPr>
      </w:pPr>
      <w:del w:id="238" w:author="user" w:date="2012-04-05T09:05:00Z">
        <w:r w:rsidRPr="00471955" w:rsidDel="000845E0">
          <w:rPr>
            <w:rFonts w:asciiTheme="majorHAnsi" w:hAnsiTheme="majorHAnsi" w:cstheme="majorHAnsi"/>
            <w:i/>
            <w:rPrChange w:id="239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 xml:space="preserve">   </w:delText>
        </w:r>
      </w:del>
      <w:ins w:id="240" w:author="user" w:date="2012-04-05T09:02:00Z">
        <w:r w:rsidR="000845E0" w:rsidRPr="00471955">
          <w:rPr>
            <w:rFonts w:asciiTheme="majorHAnsi" w:hAnsiTheme="majorHAnsi" w:cstheme="majorHAnsi"/>
            <w:i/>
            <w:rPrChange w:id="241" w:author="user" w:date="2012-04-05T09:10:00Z">
              <w:rPr>
                <w:rFonts w:asciiTheme="majorHAnsi" w:hAnsiTheme="majorHAnsi" w:cstheme="majorHAnsi"/>
                <w:i/>
              </w:rPr>
            </w:rPrChange>
          </w:rPr>
          <w:t>b</w:t>
        </w:r>
      </w:ins>
      <w:ins w:id="242" w:author="user" w:date="2012-04-05T09:01:00Z">
        <w:r w:rsidR="000845E0" w:rsidRPr="00471955">
          <w:rPr>
            <w:rFonts w:asciiTheme="majorHAnsi" w:hAnsiTheme="majorHAnsi" w:cstheme="majorHAnsi"/>
            <w:i/>
            <w:rPrChange w:id="243" w:author="user" w:date="2012-04-05T09:10:00Z">
              <w:rPr>
                <w:rFonts w:asciiTheme="majorHAnsi" w:hAnsiTheme="majorHAnsi" w:cstheme="majorHAnsi"/>
                <w:i/>
              </w:rPr>
            </w:rPrChange>
          </w:rPr>
          <w:t xml:space="preserve">ool </w:t>
        </w:r>
        <w:proofErr w:type="spellStart"/>
        <w:r w:rsidR="000845E0" w:rsidRPr="00471955">
          <w:rPr>
            <w:rFonts w:asciiTheme="majorHAnsi" w:hAnsiTheme="majorHAnsi" w:cstheme="majorHAnsi"/>
            <w:i/>
            <w:rPrChange w:id="244" w:author="user" w:date="2012-04-05T09:10:00Z">
              <w:rPr>
                <w:rFonts w:asciiTheme="majorHAnsi" w:hAnsiTheme="majorHAnsi" w:cstheme="majorHAnsi"/>
                <w:i/>
              </w:rPr>
            </w:rPrChange>
          </w:rPr>
          <w:t>isSelected</w:t>
        </w:r>
        <w:proofErr w:type="spellEnd"/>
        <w:r w:rsidR="000845E0" w:rsidRPr="00471955">
          <w:rPr>
            <w:rFonts w:asciiTheme="majorHAnsi" w:hAnsiTheme="majorHAnsi" w:cstheme="majorHAnsi"/>
            <w:i/>
            <w:rPrChange w:id="245" w:author="user" w:date="2012-04-05T09:10:00Z">
              <w:rPr>
                <w:rFonts w:asciiTheme="majorHAnsi" w:hAnsiTheme="majorHAnsi" w:cstheme="majorHAnsi"/>
                <w:i/>
              </w:rPr>
            </w:rPrChange>
          </w:rPr>
          <w:t>()</w:t>
        </w:r>
      </w:ins>
      <w:del w:id="246" w:author="user" w:date="2012-04-05T09:01:00Z">
        <w:r w:rsidRPr="00471955" w:rsidDel="000845E0">
          <w:rPr>
            <w:rFonts w:asciiTheme="majorHAnsi" w:hAnsiTheme="majorHAnsi" w:cstheme="majorHAnsi"/>
            <w:i/>
            <w:rPrChange w:id="247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>void setPosition(int newPPosition)</w:delText>
        </w:r>
      </w:del>
      <w:r w:rsidRPr="00471955">
        <w:rPr>
          <w:rFonts w:asciiTheme="majorHAnsi" w:hAnsiTheme="majorHAnsi" w:cstheme="majorHAnsi"/>
          <w:i/>
          <w:rPrChange w:id="248" w:author="user" w:date="2012-04-05T09:10:00Z">
            <w:rPr>
              <w:rFonts w:asciiTheme="majorHAnsi" w:hAnsiTheme="majorHAnsi" w:cstheme="majorHAnsi"/>
              <w:i/>
            </w:rPr>
          </w:rPrChange>
        </w:rPr>
        <w:t>;</w:t>
      </w:r>
    </w:p>
    <w:p w:rsidR="002F02F3" w:rsidRPr="00471955" w:rsidRDefault="002F02F3" w:rsidP="000845E0">
      <w:pPr>
        <w:pStyle w:val="HTMLPreformatted"/>
        <w:numPr>
          <w:ilvl w:val="0"/>
          <w:numId w:val="21"/>
        </w:numPr>
        <w:spacing w:line="160" w:lineRule="atLeast"/>
        <w:ind w:left="714" w:hanging="357"/>
        <w:rPr>
          <w:ins w:id="249" w:author="user" w:date="2012-04-05T09:02:00Z"/>
          <w:rFonts w:asciiTheme="majorHAnsi" w:hAnsiTheme="majorHAnsi" w:cstheme="majorHAnsi"/>
          <w:i/>
          <w:rPrChange w:id="250" w:author="user" w:date="2012-04-05T09:10:00Z">
            <w:rPr>
              <w:ins w:id="251" w:author="user" w:date="2012-04-05T09:02:00Z"/>
              <w:rFonts w:asciiTheme="majorHAnsi" w:hAnsiTheme="majorHAnsi" w:cstheme="majorHAnsi"/>
              <w:i/>
            </w:rPr>
          </w:rPrChange>
        </w:rPr>
        <w:pPrChange w:id="252" w:author="user" w:date="2012-04-05T09:03:00Z">
          <w:pPr>
            <w:pStyle w:val="HTMLPreformatted"/>
            <w:numPr>
              <w:numId w:val="21"/>
            </w:numPr>
            <w:spacing w:after="120" w:line="160" w:lineRule="atLeast"/>
            <w:ind w:left="720" w:hanging="360"/>
          </w:pPr>
        </w:pPrChange>
      </w:pPr>
      <w:del w:id="253" w:author="user" w:date="2012-04-05T09:05:00Z">
        <w:r w:rsidRPr="00471955" w:rsidDel="000845E0">
          <w:rPr>
            <w:rFonts w:asciiTheme="majorHAnsi" w:hAnsiTheme="majorHAnsi" w:cstheme="majorHAnsi"/>
            <w:i/>
            <w:rPrChange w:id="254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 xml:space="preserve">   </w:delText>
        </w:r>
      </w:del>
      <w:ins w:id="255" w:author="user" w:date="2012-04-05T09:02:00Z">
        <w:r w:rsidR="000845E0" w:rsidRPr="00471955">
          <w:rPr>
            <w:rFonts w:asciiTheme="majorHAnsi" w:hAnsiTheme="majorHAnsi" w:cstheme="majorHAnsi"/>
            <w:i/>
            <w:rPrChange w:id="256" w:author="user" w:date="2012-04-05T09:10:00Z">
              <w:rPr>
                <w:rFonts w:asciiTheme="majorHAnsi" w:hAnsiTheme="majorHAnsi" w:cstheme="majorHAnsi"/>
                <w:i/>
              </w:rPr>
            </w:rPrChange>
          </w:rPr>
          <w:t xml:space="preserve">bool </w:t>
        </w:r>
        <w:proofErr w:type="spellStart"/>
        <w:r w:rsidR="000845E0" w:rsidRPr="00471955">
          <w:rPr>
            <w:rFonts w:asciiTheme="majorHAnsi" w:hAnsiTheme="majorHAnsi" w:cstheme="majorHAnsi"/>
            <w:i/>
            <w:rPrChange w:id="257" w:author="user" w:date="2012-04-05T09:10:00Z">
              <w:rPr>
                <w:rFonts w:asciiTheme="majorHAnsi" w:hAnsiTheme="majorHAnsi" w:cstheme="majorHAnsi"/>
                <w:i/>
              </w:rPr>
            </w:rPrChange>
          </w:rPr>
          <w:t>willGo</w:t>
        </w:r>
      </w:ins>
      <w:proofErr w:type="spellEnd"/>
      <w:del w:id="258" w:author="user" w:date="2012-04-05T09:02:00Z">
        <w:r w:rsidRPr="00471955" w:rsidDel="000845E0">
          <w:rPr>
            <w:rFonts w:asciiTheme="majorHAnsi" w:hAnsiTheme="majorHAnsi" w:cstheme="majorHAnsi"/>
            <w:i/>
            <w:rPrChange w:id="259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>void calc</w:delText>
        </w:r>
      </w:del>
      <w:del w:id="260" w:author="user" w:date="2012-04-05T09:01:00Z">
        <w:r w:rsidRPr="00471955" w:rsidDel="000845E0">
          <w:rPr>
            <w:rFonts w:asciiTheme="majorHAnsi" w:hAnsiTheme="majorHAnsi" w:cstheme="majorHAnsi"/>
            <w:i/>
            <w:rPrChange w:id="261" w:author="user" w:date="2012-04-05T09:10:00Z">
              <w:rPr>
                <w:rFonts w:asciiTheme="majorHAnsi" w:hAnsiTheme="majorHAnsi" w:cstheme="majorHAnsi"/>
                <w:i/>
              </w:rPr>
            </w:rPrChange>
          </w:rPr>
          <w:delText>ulateDesiredPosition</w:delText>
        </w:r>
      </w:del>
      <w:r w:rsidRPr="00471955">
        <w:rPr>
          <w:rFonts w:asciiTheme="majorHAnsi" w:hAnsiTheme="majorHAnsi" w:cstheme="majorHAnsi"/>
          <w:i/>
          <w:rPrChange w:id="262" w:author="user" w:date="2012-04-05T09:10:00Z">
            <w:rPr>
              <w:rFonts w:asciiTheme="majorHAnsi" w:hAnsiTheme="majorHAnsi" w:cstheme="majorHAnsi"/>
              <w:i/>
            </w:rPr>
          </w:rPrChange>
        </w:rPr>
        <w:t>(</w:t>
      </w:r>
      <w:ins w:id="263" w:author="user" w:date="2012-04-05T09:02:00Z">
        <w:r w:rsidR="000845E0" w:rsidRPr="00471955">
          <w:rPr>
            <w:rFonts w:asciiTheme="majorHAnsi" w:hAnsiTheme="majorHAnsi" w:cstheme="majorHAnsi"/>
            <w:i/>
            <w:rPrChange w:id="264" w:author="user" w:date="2012-04-05T09:10:00Z">
              <w:rPr>
                <w:rFonts w:asciiTheme="majorHAnsi" w:hAnsiTheme="majorHAnsi" w:cstheme="majorHAnsi"/>
                <w:i/>
              </w:rPr>
            </w:rPrChange>
          </w:rPr>
          <w:t xml:space="preserve">bool </w:t>
        </w:r>
        <w:proofErr w:type="spellStart"/>
        <w:r w:rsidR="000845E0" w:rsidRPr="00471955">
          <w:rPr>
            <w:rFonts w:asciiTheme="majorHAnsi" w:hAnsiTheme="majorHAnsi" w:cstheme="majorHAnsi"/>
            <w:i/>
            <w:rPrChange w:id="265" w:author="user" w:date="2012-04-05T09:10:00Z">
              <w:rPr>
                <w:rFonts w:asciiTheme="majorHAnsi" w:hAnsiTheme="majorHAnsi" w:cstheme="majorHAnsi"/>
                <w:i/>
              </w:rPr>
            </w:rPrChange>
          </w:rPr>
          <w:t>doLock</w:t>
        </w:r>
      </w:ins>
      <w:proofErr w:type="spellEnd"/>
      <w:r w:rsidRPr="00471955">
        <w:rPr>
          <w:rFonts w:asciiTheme="majorHAnsi" w:hAnsiTheme="majorHAnsi" w:cstheme="majorHAnsi"/>
          <w:i/>
          <w:rPrChange w:id="266" w:author="user" w:date="2012-04-05T09:10:00Z">
            <w:rPr>
              <w:rFonts w:asciiTheme="majorHAnsi" w:hAnsiTheme="majorHAnsi" w:cstheme="majorHAnsi"/>
              <w:i/>
            </w:rPr>
          </w:rPrChange>
        </w:rPr>
        <w:t>);</w:t>
      </w:r>
    </w:p>
    <w:p w:rsidR="000845E0" w:rsidRDefault="000845E0" w:rsidP="002F02F3">
      <w:pPr>
        <w:pStyle w:val="HTMLPreformatted"/>
        <w:numPr>
          <w:ilvl w:val="0"/>
          <w:numId w:val="21"/>
        </w:numPr>
        <w:spacing w:after="120" w:line="160" w:lineRule="atLeast"/>
        <w:rPr>
          <w:rFonts w:asciiTheme="majorHAnsi" w:hAnsiTheme="majorHAnsi" w:cstheme="majorHAnsi"/>
          <w:i/>
        </w:rPr>
      </w:pPr>
      <w:ins w:id="267" w:author="user" w:date="2012-04-05T09:02:00Z">
        <w:r>
          <w:rPr>
            <w:rFonts w:asciiTheme="majorHAnsi" w:hAnsiTheme="majorHAnsi" w:cstheme="majorHAnsi"/>
            <w:i/>
          </w:rPr>
          <w:t xml:space="preserve">bool </w:t>
        </w:r>
      </w:ins>
      <w:ins w:id="268" w:author="user" w:date="2012-04-05T09:03:00Z">
        <w:r>
          <w:rPr>
            <w:rFonts w:asciiTheme="majorHAnsi" w:hAnsiTheme="majorHAnsi" w:cstheme="majorHAnsi"/>
            <w:i/>
          </w:rPr>
          <w:t>release</w:t>
        </w:r>
      </w:ins>
      <w:ins w:id="269" w:author="user" w:date="2012-04-05T09:02:00Z">
        <w:r w:rsidRPr="002F02F3">
          <w:rPr>
            <w:rFonts w:asciiTheme="majorHAnsi" w:hAnsiTheme="majorHAnsi" w:cstheme="majorHAnsi"/>
            <w:i/>
          </w:rPr>
          <w:t>(</w:t>
        </w:r>
      </w:ins>
      <w:proofErr w:type="spellStart"/>
      <w:ins w:id="270" w:author="user" w:date="2012-04-05T09:03:00Z">
        <w:r>
          <w:rPr>
            <w:rFonts w:asciiTheme="majorHAnsi" w:hAnsiTheme="majorHAnsi" w:cstheme="majorHAnsi"/>
            <w:i/>
          </w:rPr>
          <w:t>QString</w:t>
        </w:r>
        <w:proofErr w:type="spellEnd"/>
        <w:r>
          <w:rPr>
            <w:rFonts w:asciiTheme="majorHAnsi" w:hAnsiTheme="majorHAnsi" w:cstheme="majorHAnsi"/>
            <w:i/>
          </w:rPr>
          <w:t xml:space="preserve"> releaser</w:t>
        </w:r>
      </w:ins>
      <w:ins w:id="271" w:author="user" w:date="2012-04-05T09:02:00Z">
        <w:r w:rsidRPr="002F02F3">
          <w:rPr>
            <w:rFonts w:asciiTheme="majorHAnsi" w:hAnsiTheme="majorHAnsi" w:cstheme="majorHAnsi"/>
            <w:i/>
          </w:rPr>
          <w:t>);</w:t>
        </w:r>
      </w:ins>
    </w:p>
    <w:p w:rsidR="002F02F3" w:rsidRDefault="00007F4C" w:rsidP="002F02F3">
      <w:pPr>
        <w:spacing w:after="120" w:line="160" w:lineRule="atLeas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Other concrete motor classes can be created by extending motor and implementing the virtual methods provided by the Motor class. </w:t>
      </w:r>
      <w:r w:rsidR="004745CB">
        <w:rPr>
          <w:rFonts w:asciiTheme="majorHAnsi" w:hAnsiTheme="majorHAnsi" w:cstheme="majorHAnsi"/>
          <w:sz w:val="20"/>
          <w:szCs w:val="20"/>
        </w:rPr>
        <w:t xml:space="preserve"> </w:t>
      </w:r>
      <w:r w:rsidR="006726B7">
        <w:rPr>
          <w:rFonts w:asciiTheme="majorHAnsi" w:hAnsiTheme="majorHAnsi" w:cstheme="majorHAnsi"/>
          <w:sz w:val="20"/>
          <w:szCs w:val="20"/>
        </w:rPr>
        <w:t>The following virtual methods must be implemented by any concrete class which inherits Motor:</w:t>
      </w:r>
    </w:p>
    <w:p w:rsidR="002F02F3" w:rsidRDefault="006726B7" w:rsidP="002F02F3">
      <w:pPr>
        <w:pStyle w:val="HTMLPreformatted"/>
        <w:numPr>
          <w:ilvl w:val="0"/>
          <w:numId w:val="21"/>
        </w:numPr>
        <w:spacing w:line="160" w:lineRule="atLeast"/>
        <w:rPr>
          <w:rFonts w:asciiTheme="majorHAnsi" w:hAnsiTheme="majorHAnsi" w:cstheme="majorHAnsi"/>
          <w:i/>
        </w:rPr>
      </w:pPr>
      <w:del w:id="272" w:author="user" w:date="2012-04-05T09:06:00Z">
        <w:r w:rsidRPr="004745CB" w:rsidDel="000845E0">
          <w:rPr>
            <w:rFonts w:asciiTheme="majorHAnsi" w:hAnsiTheme="majorHAnsi" w:cstheme="majorHAnsi"/>
            <w:i/>
          </w:rPr>
          <w:delText xml:space="preserve">   </w:delText>
        </w:r>
      </w:del>
      <w:r w:rsidRPr="004745CB">
        <w:rPr>
          <w:rFonts w:asciiTheme="majorHAnsi" w:hAnsiTheme="majorHAnsi" w:cstheme="majorHAnsi"/>
          <w:i/>
        </w:rPr>
        <w:t xml:space="preserve">Q_INVOKABLE virtual void </w:t>
      </w:r>
      <w:r w:rsidRPr="004745CB">
        <w:rPr>
          <w:rFonts w:asciiTheme="majorHAnsi" w:hAnsiTheme="majorHAnsi" w:cstheme="majorHAnsi"/>
          <w:i/>
          <w:iCs/>
        </w:rPr>
        <w:t>stop</w:t>
      </w:r>
      <w:r w:rsidRPr="004745CB">
        <w:rPr>
          <w:rFonts w:asciiTheme="majorHAnsi" w:hAnsiTheme="majorHAnsi" w:cstheme="majorHAnsi"/>
          <w:i/>
        </w:rPr>
        <w:t>() = 0;</w:t>
      </w:r>
    </w:p>
    <w:p w:rsidR="002F02F3" w:rsidRDefault="006726B7" w:rsidP="002F02F3">
      <w:pPr>
        <w:pStyle w:val="HTMLPreformatted"/>
        <w:spacing w:line="160" w:lineRule="atLeast"/>
        <w:ind w:left="720"/>
        <w:rPr>
          <w:rFonts w:asciiTheme="majorHAnsi" w:hAnsiTheme="majorHAnsi" w:cstheme="majorHAnsi"/>
          <w:i/>
        </w:rPr>
      </w:pPr>
      <w:del w:id="273" w:author="user" w:date="2012-04-05T09:06:00Z">
        <w:r w:rsidDel="000845E0">
          <w:rPr>
            <w:rFonts w:asciiTheme="majorHAnsi" w:hAnsiTheme="majorHAnsi" w:cstheme="majorHAnsi"/>
          </w:rPr>
          <w:tab/>
        </w:r>
      </w:del>
      <w:proofErr w:type="gramStart"/>
      <w:r>
        <w:rPr>
          <w:rFonts w:asciiTheme="majorHAnsi" w:hAnsiTheme="majorHAnsi" w:cstheme="majorHAnsi"/>
        </w:rPr>
        <w:t xml:space="preserve">Stops the </w:t>
      </w:r>
      <w:r w:rsidR="00007F4C">
        <w:rPr>
          <w:rFonts w:asciiTheme="majorHAnsi" w:hAnsiTheme="majorHAnsi" w:cstheme="majorHAnsi"/>
        </w:rPr>
        <w:t>move in progress.</w:t>
      </w:r>
      <w:proofErr w:type="gramEnd"/>
    </w:p>
    <w:p w:rsidR="002F02F3" w:rsidRPr="00471955" w:rsidRDefault="00471955" w:rsidP="002F02F3">
      <w:pPr>
        <w:pStyle w:val="HTMLPreformatted"/>
        <w:numPr>
          <w:ilvl w:val="0"/>
          <w:numId w:val="21"/>
        </w:numPr>
        <w:spacing w:line="160" w:lineRule="atLeast"/>
        <w:rPr>
          <w:rFonts w:asciiTheme="majorHAnsi" w:hAnsiTheme="majorHAnsi" w:cstheme="majorHAnsi"/>
          <w:i/>
          <w:rPrChange w:id="274" w:author="user" w:date="2012-04-05T09:12:00Z">
            <w:rPr>
              <w:rFonts w:asciiTheme="majorHAnsi" w:hAnsiTheme="majorHAnsi" w:cstheme="majorHAnsi"/>
              <w:i/>
            </w:rPr>
          </w:rPrChange>
        </w:rPr>
      </w:pPr>
      <w:ins w:id="275" w:author="user" w:date="2012-04-05T09:11:00Z">
        <w:r w:rsidRPr="00471955">
          <w:rPr>
            <w:rFonts w:asciiTheme="majorHAnsi" w:hAnsiTheme="majorHAnsi" w:cstheme="majorHAnsi"/>
            <w:rPrChange w:id="276" w:author="user" w:date="2012-04-05T09:12:00Z">
              <w:rPr>
                <w:rFonts w:asciiTheme="majorHAnsi" w:hAnsiTheme="majorHAnsi" w:cstheme="majorHAnsi"/>
                <w:i/>
              </w:rPr>
            </w:rPrChange>
          </w:rPr>
          <w:t>The protected method</w:t>
        </w:r>
        <w:r>
          <w:rPr>
            <w:rFonts w:asciiTheme="majorHAnsi" w:hAnsiTheme="majorHAnsi" w:cstheme="majorHAnsi"/>
            <w:i/>
          </w:rPr>
          <w:t xml:space="preserve"> </w:t>
        </w:r>
      </w:ins>
      <w:del w:id="277" w:author="user" w:date="2012-04-05T09:06:00Z">
        <w:r w:rsidR="006726B7" w:rsidRPr="00471955" w:rsidDel="000845E0">
          <w:rPr>
            <w:rFonts w:asciiTheme="majorHAnsi" w:hAnsiTheme="majorHAnsi" w:cstheme="majorHAnsi"/>
            <w:i/>
            <w:rPrChange w:id="278" w:author="user" w:date="2012-04-05T09:12:00Z">
              <w:rPr>
                <w:rFonts w:asciiTheme="majorHAnsi" w:hAnsiTheme="majorHAnsi" w:cstheme="majorHAnsi"/>
                <w:i/>
              </w:rPr>
            </w:rPrChange>
          </w:rPr>
          <w:delText xml:space="preserve">   </w:delText>
        </w:r>
      </w:del>
      <w:ins w:id="279" w:author="user" w:date="2012-04-05T09:11:00Z">
        <w:r w:rsidRPr="00471955">
          <w:rPr>
            <w:rFonts w:asciiTheme="majorHAnsi" w:hAnsiTheme="majorHAnsi" w:cstheme="majorHAnsi"/>
            <w:i/>
            <w:rPrChange w:id="280" w:author="user" w:date="2012-04-05T09:12:00Z">
              <w:rPr>
                <w:color w:val="808000"/>
              </w:rPr>
            </w:rPrChange>
          </w:rPr>
          <w:t xml:space="preserve">virtual void </w:t>
        </w:r>
        <w:r w:rsidRPr="00471955">
          <w:rPr>
            <w:rFonts w:asciiTheme="majorHAnsi" w:hAnsiTheme="majorHAnsi" w:cstheme="majorHAnsi"/>
            <w:i/>
            <w:iCs/>
            <w:rPrChange w:id="281" w:author="user" w:date="2012-04-05T09:12:00Z">
              <w:rPr>
                <w:i/>
                <w:iCs/>
                <w:color w:val="000000"/>
              </w:rPr>
            </w:rPrChange>
          </w:rPr>
          <w:t>begin</w:t>
        </w:r>
        <w:r w:rsidRPr="00471955">
          <w:rPr>
            <w:rFonts w:asciiTheme="majorHAnsi" w:hAnsiTheme="majorHAnsi" w:cstheme="majorHAnsi"/>
            <w:i/>
            <w:rPrChange w:id="282" w:author="user" w:date="2012-04-05T09:12:00Z">
              <w:rPr>
                <w:color w:val="000000"/>
              </w:rPr>
            </w:rPrChange>
          </w:rPr>
          <w:t>(</w:t>
        </w:r>
        <w:proofErr w:type="spellStart"/>
        <w:r w:rsidRPr="00471955">
          <w:rPr>
            <w:rFonts w:asciiTheme="majorHAnsi" w:hAnsiTheme="majorHAnsi" w:cstheme="majorHAnsi"/>
            <w:i/>
            <w:rPrChange w:id="283" w:author="user" w:date="2012-04-05T09:12:00Z">
              <w:rPr>
                <w:color w:val="808000"/>
              </w:rPr>
            </w:rPrChange>
          </w:rPr>
          <w:t>int</w:t>
        </w:r>
        <w:proofErr w:type="spellEnd"/>
        <w:r w:rsidRPr="00471955">
          <w:rPr>
            <w:rFonts w:asciiTheme="majorHAnsi" w:hAnsiTheme="majorHAnsi" w:cstheme="majorHAnsi"/>
            <w:i/>
            <w:rPrChange w:id="284" w:author="user" w:date="2012-04-05T09:12:00Z">
              <w:rPr>
                <w:color w:val="C0C0C0"/>
              </w:rPr>
            </w:rPrChange>
          </w:rPr>
          <w:t xml:space="preserve"> </w:t>
        </w:r>
        <w:proofErr w:type="spellStart"/>
        <w:r w:rsidRPr="00471955">
          <w:rPr>
            <w:rFonts w:asciiTheme="majorHAnsi" w:hAnsiTheme="majorHAnsi" w:cstheme="majorHAnsi"/>
            <w:i/>
            <w:rPrChange w:id="285" w:author="user" w:date="2012-04-05T09:12:00Z">
              <w:rPr>
                <w:color w:val="800000"/>
              </w:rPr>
            </w:rPrChange>
          </w:rPr>
          <w:t>desiredPosition</w:t>
        </w:r>
        <w:proofErr w:type="spellEnd"/>
        <w:r w:rsidRPr="00471955">
          <w:rPr>
            <w:rFonts w:asciiTheme="majorHAnsi" w:hAnsiTheme="majorHAnsi" w:cstheme="majorHAnsi"/>
            <w:i/>
            <w:rPrChange w:id="286" w:author="user" w:date="2012-04-05T09:12:00Z">
              <w:rPr>
                <w:color w:val="000000"/>
              </w:rPr>
            </w:rPrChange>
          </w:rPr>
          <w:t>) = 0</w:t>
        </w:r>
      </w:ins>
      <w:del w:id="287" w:author="user" w:date="2012-04-05T09:11:00Z">
        <w:r w:rsidR="006726B7" w:rsidRPr="00471955" w:rsidDel="00471955">
          <w:rPr>
            <w:rFonts w:asciiTheme="majorHAnsi" w:hAnsiTheme="majorHAnsi" w:cstheme="majorHAnsi"/>
            <w:i/>
            <w:rPrChange w:id="288" w:author="user" w:date="2012-04-05T09:12:00Z">
              <w:rPr>
                <w:rFonts w:asciiTheme="majorHAnsi" w:hAnsiTheme="majorHAnsi" w:cstheme="majorHAnsi"/>
                <w:i/>
              </w:rPr>
            </w:rPrChange>
          </w:rPr>
          <w:delText xml:space="preserve">Q_INVOKABLE virtual void </w:delText>
        </w:r>
        <w:r w:rsidR="006726B7" w:rsidRPr="00471955" w:rsidDel="00471955">
          <w:rPr>
            <w:rFonts w:asciiTheme="majorHAnsi" w:hAnsiTheme="majorHAnsi" w:cstheme="majorHAnsi"/>
            <w:i/>
            <w:iCs/>
            <w:rPrChange w:id="289" w:author="user" w:date="2012-04-05T09:12:00Z">
              <w:rPr>
                <w:rFonts w:asciiTheme="majorHAnsi" w:hAnsiTheme="majorHAnsi" w:cstheme="majorHAnsi"/>
                <w:i/>
                <w:iCs/>
              </w:rPr>
            </w:rPrChange>
          </w:rPr>
          <w:delText>begin</w:delText>
        </w:r>
        <w:r w:rsidR="006726B7" w:rsidRPr="00471955" w:rsidDel="00471955">
          <w:rPr>
            <w:rFonts w:asciiTheme="majorHAnsi" w:hAnsiTheme="majorHAnsi" w:cstheme="majorHAnsi"/>
            <w:i/>
            <w:rPrChange w:id="290" w:author="user" w:date="2012-04-05T09:12:00Z">
              <w:rPr>
                <w:rFonts w:asciiTheme="majorHAnsi" w:hAnsiTheme="majorHAnsi" w:cstheme="majorHAnsi"/>
                <w:i/>
              </w:rPr>
            </w:rPrChange>
          </w:rPr>
          <w:delText>() = 0</w:delText>
        </w:r>
      </w:del>
      <w:r w:rsidR="006726B7" w:rsidRPr="00471955">
        <w:rPr>
          <w:rFonts w:asciiTheme="majorHAnsi" w:hAnsiTheme="majorHAnsi" w:cstheme="majorHAnsi"/>
          <w:i/>
          <w:rPrChange w:id="291" w:author="user" w:date="2012-04-05T09:12:00Z">
            <w:rPr>
              <w:rFonts w:asciiTheme="majorHAnsi" w:hAnsiTheme="majorHAnsi" w:cstheme="majorHAnsi"/>
              <w:i/>
            </w:rPr>
          </w:rPrChange>
        </w:rPr>
        <w:t>;</w:t>
      </w:r>
    </w:p>
    <w:p w:rsidR="002F02F3" w:rsidRPr="00471955" w:rsidDel="000845E0" w:rsidRDefault="006726B7" w:rsidP="002F02F3">
      <w:pPr>
        <w:pStyle w:val="HTMLPreformatted"/>
        <w:spacing w:line="160" w:lineRule="atLeast"/>
        <w:ind w:left="720"/>
        <w:rPr>
          <w:del w:id="292" w:author="user" w:date="2012-04-05T09:06:00Z"/>
          <w:rFonts w:asciiTheme="majorHAnsi" w:hAnsiTheme="majorHAnsi" w:cstheme="majorHAnsi"/>
          <w:rPrChange w:id="293" w:author="user" w:date="2012-04-05T09:12:00Z">
            <w:rPr>
              <w:del w:id="294" w:author="user" w:date="2012-04-05T09:06:00Z"/>
              <w:rFonts w:asciiTheme="majorHAnsi" w:hAnsiTheme="majorHAnsi" w:cstheme="majorHAnsi"/>
            </w:rPr>
          </w:rPrChange>
        </w:rPr>
      </w:pPr>
      <w:del w:id="295" w:author="user" w:date="2012-04-05T09:06:00Z">
        <w:r w:rsidRPr="00471955" w:rsidDel="000845E0">
          <w:rPr>
            <w:rFonts w:asciiTheme="majorHAnsi" w:hAnsiTheme="majorHAnsi" w:cstheme="majorHAnsi"/>
            <w:rPrChange w:id="296" w:author="user" w:date="2012-04-05T09:12:00Z">
              <w:rPr>
                <w:rFonts w:asciiTheme="majorHAnsi" w:hAnsiTheme="majorHAnsi" w:cstheme="majorHAnsi"/>
                <w:i/>
              </w:rPr>
            </w:rPrChange>
          </w:rPr>
          <w:tab/>
        </w:r>
      </w:del>
      <w:proofErr w:type="gramStart"/>
      <w:r w:rsidRPr="00471955">
        <w:rPr>
          <w:rFonts w:asciiTheme="majorHAnsi" w:hAnsiTheme="majorHAnsi" w:cstheme="majorHAnsi"/>
          <w:rPrChange w:id="297" w:author="user" w:date="2012-04-05T09:12:00Z">
            <w:rPr>
              <w:rFonts w:asciiTheme="majorHAnsi" w:hAnsiTheme="majorHAnsi" w:cstheme="majorHAnsi"/>
            </w:rPr>
          </w:rPrChange>
        </w:rPr>
        <w:t>Begins a motor move.</w:t>
      </w:r>
      <w:proofErr w:type="gramEnd"/>
    </w:p>
    <w:p w:rsidR="002F02F3" w:rsidRPr="00471955" w:rsidDel="000845E0" w:rsidRDefault="006726B7" w:rsidP="000845E0">
      <w:pPr>
        <w:pStyle w:val="HTMLPreformatted"/>
        <w:spacing w:line="160" w:lineRule="atLeast"/>
        <w:rPr>
          <w:del w:id="298" w:author="user" w:date="2012-04-05T09:06:00Z"/>
          <w:rFonts w:asciiTheme="majorHAnsi" w:hAnsiTheme="majorHAnsi" w:cstheme="majorHAnsi"/>
          <w:rPrChange w:id="299" w:author="user" w:date="2012-04-05T09:12:00Z">
            <w:rPr>
              <w:del w:id="300" w:author="user" w:date="2012-04-05T09:06:00Z"/>
              <w:rFonts w:asciiTheme="majorHAnsi" w:hAnsiTheme="majorHAnsi" w:cstheme="majorHAnsi"/>
              <w:i/>
            </w:rPr>
          </w:rPrChange>
        </w:rPr>
        <w:pPrChange w:id="301" w:author="user" w:date="2012-04-05T09:06:00Z">
          <w:pPr>
            <w:pStyle w:val="HTMLPreformatted"/>
            <w:numPr>
              <w:numId w:val="21"/>
            </w:numPr>
            <w:spacing w:line="160" w:lineRule="atLeast"/>
            <w:ind w:left="720" w:hanging="360"/>
          </w:pPr>
        </w:pPrChange>
      </w:pPr>
      <w:del w:id="302" w:author="user" w:date="2012-04-05T09:06:00Z">
        <w:r w:rsidRPr="00471955" w:rsidDel="000845E0">
          <w:rPr>
            <w:rFonts w:asciiTheme="majorHAnsi" w:hAnsiTheme="majorHAnsi" w:cstheme="majorHAnsi"/>
            <w:rPrChange w:id="303" w:author="user" w:date="2012-04-05T09:12:00Z">
              <w:rPr>
                <w:rFonts w:asciiTheme="majorHAnsi" w:hAnsiTheme="majorHAnsi" w:cstheme="majorHAnsi"/>
                <w:i/>
              </w:rPr>
            </w:rPrChange>
          </w:rPr>
          <w:delText xml:space="preserve">   Q_INVOKABLE virtual void </w:delText>
        </w:r>
        <w:r w:rsidRPr="00471955" w:rsidDel="000845E0">
          <w:rPr>
            <w:rFonts w:asciiTheme="majorHAnsi" w:hAnsiTheme="majorHAnsi" w:cstheme="majorHAnsi"/>
            <w:iCs/>
            <w:rPrChange w:id="304" w:author="user" w:date="2012-04-05T09:12:00Z">
              <w:rPr>
                <w:rFonts w:asciiTheme="majorHAnsi" w:hAnsiTheme="majorHAnsi" w:cstheme="majorHAnsi"/>
                <w:i/>
                <w:iCs/>
              </w:rPr>
            </w:rPrChange>
          </w:rPr>
          <w:delText>reset</w:delText>
        </w:r>
        <w:r w:rsidRPr="00471955" w:rsidDel="000845E0">
          <w:rPr>
            <w:rFonts w:asciiTheme="majorHAnsi" w:hAnsiTheme="majorHAnsi" w:cstheme="majorHAnsi"/>
            <w:rPrChange w:id="305" w:author="user" w:date="2012-04-05T09:12:00Z">
              <w:rPr>
                <w:rFonts w:asciiTheme="majorHAnsi" w:hAnsiTheme="majorHAnsi" w:cstheme="majorHAnsi"/>
                <w:i/>
              </w:rPr>
            </w:rPrChange>
          </w:rPr>
          <w:delText>() = 0;</w:delText>
        </w:r>
      </w:del>
    </w:p>
    <w:p w:rsidR="002F02F3" w:rsidRPr="00471955" w:rsidRDefault="006726B7" w:rsidP="000845E0">
      <w:pPr>
        <w:pStyle w:val="HTMLPreformatted"/>
        <w:spacing w:line="160" w:lineRule="atLeast"/>
        <w:ind w:left="720"/>
        <w:rPr>
          <w:rFonts w:asciiTheme="majorHAnsi" w:hAnsiTheme="majorHAnsi" w:cstheme="majorHAnsi"/>
          <w:i/>
          <w:rPrChange w:id="306" w:author="user" w:date="2012-04-05T09:12:00Z">
            <w:rPr>
              <w:rFonts w:asciiTheme="majorHAnsi" w:hAnsiTheme="majorHAnsi" w:cstheme="majorHAnsi"/>
              <w:i/>
            </w:rPr>
          </w:rPrChange>
        </w:rPr>
        <w:pPrChange w:id="307" w:author="user" w:date="2012-04-05T09:06:00Z">
          <w:pPr>
            <w:pStyle w:val="HTMLPreformatted"/>
            <w:spacing w:line="160" w:lineRule="atLeast"/>
            <w:ind w:left="720"/>
          </w:pPr>
        </w:pPrChange>
      </w:pPr>
      <w:del w:id="308" w:author="user" w:date="2012-04-05T09:06:00Z">
        <w:r w:rsidRPr="00471955" w:rsidDel="000845E0">
          <w:rPr>
            <w:rFonts w:asciiTheme="majorHAnsi" w:hAnsiTheme="majorHAnsi" w:cstheme="majorHAnsi"/>
            <w:rPrChange w:id="309" w:author="user" w:date="2012-04-05T09:12:00Z">
              <w:rPr>
                <w:rFonts w:asciiTheme="majorHAnsi" w:hAnsiTheme="majorHAnsi" w:cstheme="majorHAnsi"/>
              </w:rPr>
            </w:rPrChange>
          </w:rPr>
          <w:tab/>
          <w:delText>Resets a motor</w:delText>
        </w:r>
        <w:r w:rsidR="00007F4C" w:rsidRPr="00471955" w:rsidDel="000845E0">
          <w:rPr>
            <w:rFonts w:asciiTheme="majorHAnsi" w:hAnsiTheme="majorHAnsi" w:cstheme="majorHAnsi"/>
            <w:rPrChange w:id="310" w:author="user" w:date="2012-04-05T09:12:00Z">
              <w:rPr>
                <w:rFonts w:asciiTheme="majorHAnsi" w:hAnsiTheme="majorHAnsi" w:cstheme="majorHAnsi"/>
              </w:rPr>
            </w:rPrChange>
          </w:rPr>
          <w:delText xml:space="preserve">  - clear error conditions where possible.</w:delText>
        </w:r>
      </w:del>
    </w:p>
    <w:p w:rsidR="002F02F3" w:rsidRDefault="006726B7" w:rsidP="002F02F3">
      <w:pPr>
        <w:pStyle w:val="HTMLPreformatted"/>
        <w:numPr>
          <w:ilvl w:val="0"/>
          <w:numId w:val="21"/>
        </w:numPr>
        <w:spacing w:line="160" w:lineRule="atLeast"/>
        <w:rPr>
          <w:rFonts w:asciiTheme="majorHAnsi" w:hAnsiTheme="majorHAnsi" w:cstheme="majorHAnsi"/>
          <w:i/>
        </w:rPr>
      </w:pPr>
      <w:del w:id="311" w:author="user" w:date="2012-04-05T09:06:00Z">
        <w:r w:rsidRPr="004745CB" w:rsidDel="000845E0">
          <w:rPr>
            <w:rFonts w:asciiTheme="majorHAnsi" w:hAnsiTheme="majorHAnsi" w:cstheme="majorHAnsi"/>
            <w:i/>
          </w:rPr>
          <w:delText xml:space="preserve">   </w:delText>
        </w:r>
      </w:del>
      <w:r w:rsidRPr="004745CB">
        <w:rPr>
          <w:rFonts w:asciiTheme="majorHAnsi" w:hAnsiTheme="majorHAnsi" w:cstheme="majorHAnsi"/>
          <w:i/>
        </w:rPr>
        <w:t xml:space="preserve">virtual void </w:t>
      </w:r>
      <w:r w:rsidRPr="004745CB">
        <w:rPr>
          <w:rFonts w:asciiTheme="majorHAnsi" w:hAnsiTheme="majorHAnsi" w:cstheme="majorHAnsi"/>
          <w:i/>
          <w:iCs/>
        </w:rPr>
        <w:t>run</w:t>
      </w:r>
      <w:r w:rsidRPr="004745CB">
        <w:rPr>
          <w:rFonts w:asciiTheme="majorHAnsi" w:hAnsiTheme="majorHAnsi" w:cstheme="majorHAnsi"/>
          <w:i/>
        </w:rPr>
        <w:t>() = 0;</w:t>
      </w:r>
    </w:p>
    <w:p w:rsidR="002F02F3" w:rsidRDefault="006726B7" w:rsidP="002F02F3">
      <w:pPr>
        <w:pStyle w:val="HTMLPreformatted"/>
        <w:spacing w:line="160" w:lineRule="atLeast"/>
        <w:ind w:left="720"/>
        <w:rPr>
          <w:rFonts w:asciiTheme="majorHAnsi" w:hAnsiTheme="majorHAnsi" w:cstheme="majorHAnsi"/>
          <w:i/>
        </w:rPr>
      </w:pPr>
      <w:del w:id="312" w:author="user" w:date="2012-04-05T09:06:00Z">
        <w:r w:rsidDel="000845E0">
          <w:rPr>
            <w:rFonts w:asciiTheme="majorHAnsi" w:hAnsiTheme="majorHAnsi" w:cstheme="majorHAnsi"/>
          </w:rPr>
          <w:tab/>
        </w:r>
      </w:del>
      <w:proofErr w:type="gramStart"/>
      <w:ins w:id="313" w:author="user" w:date="2012-04-05T09:12:00Z">
        <w:r w:rsidR="00471955">
          <w:rPr>
            <w:rFonts w:asciiTheme="majorHAnsi" w:hAnsiTheme="majorHAnsi" w:cstheme="majorHAnsi"/>
          </w:rPr>
          <w:t>Executed in a separate</w:t>
        </w:r>
      </w:ins>
      <w:del w:id="314" w:author="user" w:date="2012-04-05T09:12:00Z">
        <w:r w:rsidDel="00471955">
          <w:rPr>
            <w:rFonts w:asciiTheme="majorHAnsi" w:hAnsiTheme="majorHAnsi" w:cstheme="majorHAnsi"/>
          </w:rPr>
          <w:delText>A</w:delText>
        </w:r>
      </w:del>
      <w:r>
        <w:rPr>
          <w:rFonts w:asciiTheme="majorHAnsi" w:hAnsiTheme="majorHAnsi" w:cstheme="majorHAnsi"/>
        </w:rPr>
        <w:t xml:space="preserve"> </w:t>
      </w:r>
      <w:ins w:id="315" w:author="user" w:date="2012-04-05T09:13:00Z">
        <w:r w:rsidR="00471955">
          <w:rPr>
            <w:rFonts w:asciiTheme="majorHAnsi" w:hAnsiTheme="majorHAnsi" w:cstheme="majorHAnsi"/>
          </w:rPr>
          <w:t>t</w:t>
        </w:r>
      </w:ins>
      <w:del w:id="316" w:author="user" w:date="2012-04-05T09:13:00Z">
        <w:r w:rsidDel="00471955">
          <w:rPr>
            <w:rFonts w:asciiTheme="majorHAnsi" w:hAnsiTheme="majorHAnsi" w:cstheme="majorHAnsi"/>
          </w:rPr>
          <w:delText>T</w:delText>
        </w:r>
      </w:del>
      <w:r>
        <w:rPr>
          <w:rFonts w:asciiTheme="majorHAnsi" w:hAnsiTheme="majorHAnsi" w:cstheme="majorHAnsi"/>
        </w:rPr>
        <w:t>hread to monitor motor position and status</w:t>
      </w:r>
      <w:r w:rsidR="00007F4C">
        <w:rPr>
          <w:rFonts w:asciiTheme="majorHAnsi" w:hAnsiTheme="majorHAnsi" w:cstheme="majorHAnsi"/>
        </w:rPr>
        <w:t>.</w:t>
      </w:r>
      <w:proofErr w:type="gramEnd"/>
    </w:p>
    <w:p w:rsidR="002F02F3" w:rsidRDefault="006726B7" w:rsidP="002F02F3">
      <w:pPr>
        <w:pStyle w:val="HTMLPreformatted"/>
        <w:numPr>
          <w:ilvl w:val="0"/>
          <w:numId w:val="21"/>
        </w:numPr>
        <w:spacing w:line="160" w:lineRule="atLeast"/>
        <w:rPr>
          <w:rFonts w:asciiTheme="majorHAnsi" w:hAnsiTheme="majorHAnsi" w:cstheme="majorHAnsi"/>
          <w:i/>
        </w:rPr>
      </w:pPr>
      <w:del w:id="317" w:author="user" w:date="2012-04-05T09:06:00Z">
        <w:r w:rsidRPr="004745CB" w:rsidDel="000845E0">
          <w:rPr>
            <w:rFonts w:asciiTheme="majorHAnsi" w:hAnsiTheme="majorHAnsi" w:cstheme="majorHAnsi"/>
            <w:i/>
          </w:rPr>
          <w:delText xml:space="preserve">   </w:delText>
        </w:r>
      </w:del>
      <w:r w:rsidRPr="004745CB">
        <w:rPr>
          <w:rFonts w:asciiTheme="majorHAnsi" w:hAnsiTheme="majorHAnsi" w:cstheme="majorHAnsi"/>
          <w:i/>
        </w:rPr>
        <w:t xml:space="preserve">virtual void </w:t>
      </w:r>
      <w:r w:rsidRPr="004745CB">
        <w:rPr>
          <w:rFonts w:asciiTheme="majorHAnsi" w:hAnsiTheme="majorHAnsi" w:cstheme="majorHAnsi"/>
          <w:i/>
          <w:iCs/>
        </w:rPr>
        <w:t>configure</w:t>
      </w:r>
      <w:r w:rsidRPr="004745CB">
        <w:rPr>
          <w:rFonts w:asciiTheme="majorHAnsi" w:hAnsiTheme="majorHAnsi" w:cstheme="majorHAnsi"/>
          <w:i/>
        </w:rPr>
        <w:t>() = 0;</w:t>
      </w:r>
    </w:p>
    <w:p w:rsidR="002F02F3" w:rsidRPr="002F02F3" w:rsidRDefault="00007F4C" w:rsidP="002F02F3">
      <w:pPr>
        <w:pStyle w:val="HTMLPreformatted"/>
        <w:spacing w:after="120" w:line="160" w:lineRule="atLeast"/>
        <w:ind w:left="720"/>
        <w:rPr>
          <w:rFonts w:asciiTheme="majorHAnsi" w:hAnsiTheme="majorHAnsi" w:cstheme="majorHAnsi"/>
        </w:rPr>
      </w:pPr>
      <w:del w:id="318" w:author="user" w:date="2012-04-05T09:06:00Z">
        <w:r w:rsidDel="000845E0">
          <w:rPr>
            <w:rFonts w:asciiTheme="majorHAnsi" w:hAnsiTheme="majorHAnsi" w:cstheme="majorHAnsi"/>
          </w:rPr>
          <w:tab/>
        </w:r>
      </w:del>
      <w:r>
        <w:rPr>
          <w:rFonts w:asciiTheme="majorHAnsi" w:hAnsiTheme="majorHAnsi" w:cstheme="majorHAnsi"/>
        </w:rPr>
        <w:t>Set and initial configuration parameters required by a motor (</w:t>
      </w:r>
      <w:proofErr w:type="spellStart"/>
      <w:r>
        <w:rPr>
          <w:rFonts w:asciiTheme="majorHAnsi" w:hAnsiTheme="majorHAnsi" w:cstheme="majorHAnsi"/>
        </w:rPr>
        <w:t>eg</w:t>
      </w:r>
      <w:proofErr w:type="spellEnd"/>
      <w:r>
        <w:rPr>
          <w:rFonts w:asciiTheme="majorHAnsi" w:hAnsiTheme="majorHAnsi" w:cstheme="majorHAnsi"/>
        </w:rPr>
        <w:t>. name, speed, etc.).</w:t>
      </w:r>
    </w:p>
    <w:p w:rsidR="002F02F3" w:rsidRDefault="002F02F3" w:rsidP="002F02F3">
      <w:pPr>
        <w:spacing w:after="0" w:line="160" w:lineRule="atLeast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  <w:r w:rsidRPr="002F02F3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The </w:t>
      </w:r>
      <w:proofErr w:type="spellStart"/>
      <w:r w:rsidRPr="002F02F3">
        <w:rPr>
          <w:rFonts w:asciiTheme="majorHAnsi" w:eastAsia="Times New Roman" w:hAnsiTheme="majorHAnsi" w:cstheme="majorHAnsi"/>
          <w:sz w:val="20"/>
          <w:szCs w:val="20"/>
          <w:lang w:eastAsia="en-GB"/>
        </w:rPr>
        <w:t>GalilMotor</w:t>
      </w:r>
      <w:proofErr w:type="spellEnd"/>
      <w:r w:rsidRPr="002F02F3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 class interfaces to the </w:t>
      </w:r>
      <w:proofErr w:type="spellStart"/>
      <w:r w:rsidRPr="002F02F3">
        <w:rPr>
          <w:rFonts w:asciiTheme="majorHAnsi" w:eastAsia="Times New Roman" w:hAnsiTheme="majorHAnsi" w:cstheme="majorHAnsi"/>
          <w:sz w:val="20"/>
          <w:szCs w:val="20"/>
          <w:lang w:eastAsia="en-GB"/>
        </w:rPr>
        <w:t>Galil</w:t>
      </w:r>
      <w:proofErr w:type="spellEnd"/>
      <w:r w:rsidRPr="002F02F3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 motors through the </w:t>
      </w:r>
      <w:proofErr w:type="spellStart"/>
      <w:r w:rsidRPr="002F02F3">
        <w:rPr>
          <w:rFonts w:asciiTheme="majorHAnsi" w:eastAsia="Times New Roman" w:hAnsiTheme="majorHAnsi" w:cstheme="majorHAnsi"/>
          <w:sz w:val="20"/>
          <w:szCs w:val="20"/>
          <w:lang w:eastAsia="en-GB"/>
        </w:rPr>
        <w:t>GalilMotorController</w:t>
      </w:r>
      <w:proofErr w:type="spellEnd"/>
      <w:r w:rsidRPr="002F02F3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 which uses the </w:t>
      </w:r>
      <w:proofErr w:type="spellStart"/>
      <w:r w:rsidRPr="002F02F3">
        <w:rPr>
          <w:rFonts w:asciiTheme="majorHAnsi" w:eastAsia="Times New Roman" w:hAnsiTheme="majorHAnsi" w:cstheme="majorHAnsi"/>
          <w:sz w:val="20"/>
          <w:szCs w:val="20"/>
          <w:lang w:eastAsia="en-GB"/>
        </w:rPr>
        <w:t>GalilTools</w:t>
      </w:r>
      <w:proofErr w:type="spellEnd"/>
      <w:r w:rsidRPr="002F02F3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 STL library (C/C++) to connect to and communicate with the motors over a network connection. </w:t>
      </w:r>
      <w:proofErr w:type="spellStart"/>
      <w:r w:rsidRPr="002F02F3">
        <w:rPr>
          <w:rFonts w:asciiTheme="majorHAnsi" w:eastAsia="Times New Roman" w:hAnsiTheme="majorHAnsi" w:cstheme="majorHAnsi"/>
          <w:sz w:val="20"/>
          <w:szCs w:val="20"/>
          <w:lang w:eastAsia="en-GB"/>
        </w:rPr>
        <w:t>GalilMotorController</w:t>
      </w:r>
      <w:proofErr w:type="spellEnd"/>
      <w:r w:rsidRPr="002F02F3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 is the only point of access to the hardware and is implemented as a Singleton. </w:t>
      </w:r>
      <w:r w:rsidR="00DB305B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This is an initial implementation of a </w:t>
      </w:r>
      <w:proofErr w:type="spellStart"/>
      <w:r w:rsidR="00DB305B">
        <w:rPr>
          <w:rFonts w:asciiTheme="majorHAnsi" w:eastAsia="Times New Roman" w:hAnsiTheme="majorHAnsi" w:cstheme="majorHAnsi"/>
          <w:sz w:val="20"/>
          <w:szCs w:val="20"/>
          <w:lang w:eastAsia="en-GB"/>
        </w:rPr>
        <w:t>GalilMotor</w:t>
      </w:r>
      <w:proofErr w:type="spellEnd"/>
      <w:r w:rsidR="00DB305B">
        <w:rPr>
          <w:rFonts w:asciiTheme="majorHAnsi" w:eastAsia="Times New Roman" w:hAnsiTheme="majorHAnsi" w:cstheme="majorHAnsi"/>
          <w:sz w:val="20"/>
          <w:szCs w:val="20"/>
          <w:lang w:eastAsia="en-GB"/>
        </w:rPr>
        <w:t xml:space="preserve"> class which doesn’t provide all the functionality available, more development is required.</w:t>
      </w:r>
    </w:p>
    <w:p w:rsidR="00DB305B" w:rsidRPr="002F02F3" w:rsidRDefault="00DB305B" w:rsidP="002F02F3">
      <w:pPr>
        <w:spacing w:after="0" w:line="160" w:lineRule="atLeast"/>
        <w:rPr>
          <w:rFonts w:asciiTheme="majorHAnsi" w:eastAsia="Times New Roman" w:hAnsiTheme="majorHAnsi" w:cstheme="majorHAnsi"/>
          <w:sz w:val="20"/>
          <w:szCs w:val="20"/>
          <w:lang w:eastAsia="en-GB"/>
        </w:rPr>
      </w:pPr>
    </w:p>
    <w:p w:rsidR="002F02F3" w:rsidDel="00806240" w:rsidRDefault="002F02F3" w:rsidP="002F02F3">
      <w:pPr>
        <w:spacing w:line="160" w:lineRule="atLeast"/>
        <w:rPr>
          <w:del w:id="319" w:author="user" w:date="2012-04-05T08:32:00Z"/>
          <w:rFonts w:asciiTheme="majorHAnsi" w:hAnsiTheme="majorHAnsi" w:cstheme="majorHAnsi"/>
          <w:sz w:val="20"/>
          <w:szCs w:val="20"/>
        </w:rPr>
      </w:pPr>
      <w:del w:id="320" w:author="user" w:date="2012-04-05T08:32:00Z">
        <w:r w:rsidRPr="002F02F3" w:rsidDel="00806240">
          <w:rPr>
            <w:rFonts w:asciiTheme="majorHAnsi" w:eastAsia="Times New Roman" w:hAnsiTheme="majorHAnsi" w:cstheme="majorHAnsi"/>
            <w:sz w:val="20"/>
            <w:szCs w:val="20"/>
            <w:lang w:eastAsia="en-GB"/>
          </w:rPr>
          <w:delText>The development system has only 4 Galil motors available so the MotorFactory creates GalilMotors for ssx, ssy, ssz and ssrt and 4 DummyMotors or galx, galy, galz, galrot.</w:delText>
        </w:r>
      </w:del>
    </w:p>
    <w:p w:rsidR="002F02F3" w:rsidRDefault="00C90138" w:rsidP="002F02F3">
      <w:pPr>
        <w:spacing w:line="160" w:lineRule="atLeas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</w:t>
      </w:r>
      <w:r w:rsidR="00916072">
        <w:rPr>
          <w:rFonts w:asciiTheme="majorHAnsi" w:hAnsiTheme="majorHAnsi" w:cstheme="majorHAnsi"/>
          <w:sz w:val="20"/>
          <w:szCs w:val="20"/>
        </w:rPr>
        <w:t xml:space="preserve">basic </w:t>
      </w:r>
      <w:r>
        <w:rPr>
          <w:rFonts w:asciiTheme="majorHAnsi" w:hAnsiTheme="majorHAnsi" w:cstheme="majorHAnsi"/>
          <w:sz w:val="20"/>
          <w:szCs w:val="20"/>
        </w:rPr>
        <w:t xml:space="preserve">data acquisition </w:t>
      </w:r>
      <w:ins w:id="321" w:author="user" w:date="2012-04-05T09:14:00Z">
        <w:r w:rsidR="00471955">
          <w:rPr>
            <w:rFonts w:asciiTheme="majorHAnsi" w:hAnsiTheme="majorHAnsi" w:cstheme="majorHAnsi"/>
            <w:sz w:val="20"/>
            <w:szCs w:val="20"/>
          </w:rPr>
          <w:t>tab</w:t>
        </w:r>
      </w:ins>
      <w:ins w:id="322" w:author="user" w:date="2012-04-05T10:29:00Z">
        <w:r w:rsidR="006D132A">
          <w:rPr>
            <w:rFonts w:asciiTheme="majorHAnsi" w:hAnsiTheme="majorHAnsi" w:cstheme="majorHAnsi"/>
            <w:sz w:val="20"/>
            <w:szCs w:val="20"/>
          </w:rPr>
          <w:t xml:space="preserve">, see </w:t>
        </w:r>
      </w:ins>
      <w:ins w:id="323" w:author="user" w:date="2012-04-05T10:30:00Z">
        <w:r w:rsidR="006D132A">
          <w:rPr>
            <w:rFonts w:asciiTheme="majorHAnsi" w:hAnsiTheme="majorHAnsi" w:cstheme="majorHAnsi"/>
            <w:sz w:val="20"/>
            <w:szCs w:val="20"/>
          </w:rPr>
          <w:fldChar w:fldCharType="begin"/>
        </w:r>
        <w:r w:rsidR="006D132A">
          <w:rPr>
            <w:rFonts w:asciiTheme="majorHAnsi" w:hAnsiTheme="majorHAnsi" w:cstheme="majorHAnsi"/>
            <w:sz w:val="20"/>
            <w:szCs w:val="20"/>
          </w:rPr>
          <w:instrText xml:space="preserve"> REF _Ref321385132 \h </w:instrText>
        </w:r>
        <w:r w:rsidR="006D132A">
          <w:rPr>
            <w:rFonts w:asciiTheme="majorHAnsi" w:hAnsiTheme="majorHAnsi" w:cstheme="majorHAnsi"/>
            <w:sz w:val="20"/>
            <w:szCs w:val="20"/>
          </w:rPr>
        </w:r>
      </w:ins>
      <w:r w:rsidR="006D132A">
        <w:rPr>
          <w:rFonts w:asciiTheme="majorHAnsi" w:hAnsiTheme="majorHAnsi" w:cstheme="majorHAnsi"/>
          <w:sz w:val="20"/>
          <w:szCs w:val="20"/>
        </w:rPr>
        <w:fldChar w:fldCharType="separate"/>
      </w:r>
      <w:ins w:id="324" w:author="user" w:date="2012-04-05T10:30:00Z">
        <w:r w:rsidR="006D132A" w:rsidRPr="00E32857">
          <w:rPr>
            <w:rFonts w:asciiTheme="majorHAnsi" w:hAnsiTheme="majorHAnsi" w:cstheme="majorHAnsi"/>
            <w:sz w:val="20"/>
            <w:szCs w:val="20"/>
            <w:rPrChange w:id="325" w:author="user" w:date="2012-04-05T08:31:00Z">
              <w:rPr/>
            </w:rPrChange>
          </w:rPr>
          <w:t xml:space="preserve">Figure </w:t>
        </w:r>
        <w:r w:rsidR="006D132A">
          <w:rPr>
            <w:rFonts w:asciiTheme="majorHAnsi" w:hAnsiTheme="majorHAnsi" w:cstheme="majorHAnsi"/>
            <w:b/>
            <w:noProof/>
            <w:sz w:val="20"/>
            <w:szCs w:val="20"/>
          </w:rPr>
          <w:t>2</w:t>
        </w:r>
        <w:r w:rsidR="006D132A">
          <w:rPr>
            <w:rFonts w:asciiTheme="majorHAnsi" w:hAnsiTheme="majorHAnsi" w:cstheme="majorHAnsi"/>
            <w:sz w:val="20"/>
            <w:szCs w:val="20"/>
          </w:rPr>
          <w:fldChar w:fldCharType="end"/>
        </w:r>
        <w:r w:rsidR="006D132A">
          <w:rPr>
            <w:rFonts w:asciiTheme="majorHAnsi" w:hAnsiTheme="majorHAnsi" w:cstheme="majorHAnsi"/>
            <w:sz w:val="20"/>
            <w:szCs w:val="20"/>
          </w:rPr>
          <w:t>,</w:t>
        </w:r>
      </w:ins>
      <w:del w:id="326" w:author="user" w:date="2012-04-05T09:14:00Z">
        <w:r w:rsidDel="00471955">
          <w:rPr>
            <w:rFonts w:asciiTheme="majorHAnsi" w:hAnsiTheme="majorHAnsi" w:cstheme="majorHAnsi"/>
            <w:sz w:val="20"/>
            <w:szCs w:val="20"/>
          </w:rPr>
          <w:delText>pane</w:delText>
        </w:r>
      </w:del>
      <w:r>
        <w:rPr>
          <w:rFonts w:asciiTheme="majorHAnsi" w:hAnsiTheme="majorHAnsi" w:cstheme="majorHAnsi"/>
          <w:sz w:val="20"/>
          <w:szCs w:val="20"/>
        </w:rPr>
        <w:t xml:space="preserve"> provides the capability to </w:t>
      </w:r>
      <w:r w:rsidR="006726B7">
        <w:rPr>
          <w:rFonts w:asciiTheme="majorHAnsi" w:hAnsiTheme="majorHAnsi" w:cstheme="majorHAnsi"/>
          <w:sz w:val="20"/>
          <w:szCs w:val="20"/>
        </w:rPr>
        <w:t>select a number of motors to move</w:t>
      </w:r>
      <w:r>
        <w:rPr>
          <w:rFonts w:asciiTheme="majorHAnsi" w:hAnsiTheme="majorHAnsi" w:cstheme="majorHAnsi"/>
          <w:sz w:val="20"/>
          <w:szCs w:val="20"/>
        </w:rPr>
        <w:t xml:space="preserve"> in absolute or relative</w:t>
      </w:r>
      <w:ins w:id="327" w:author="user" w:date="2012-04-05T09:18:00Z">
        <w:r w:rsidR="006D443D">
          <w:rPr>
            <w:rFonts w:asciiTheme="majorHAnsi" w:hAnsiTheme="majorHAnsi" w:cstheme="majorHAnsi"/>
            <w:sz w:val="20"/>
            <w:szCs w:val="20"/>
          </w:rPr>
          <w:t xml:space="preserve"> step units</w:t>
        </w:r>
      </w:ins>
      <w:del w:id="328" w:author="user" w:date="2012-04-05T09:18:00Z">
        <w:r w:rsidDel="006D443D">
          <w:rPr>
            <w:rFonts w:asciiTheme="majorHAnsi" w:hAnsiTheme="majorHAnsi" w:cstheme="majorHAnsi"/>
            <w:sz w:val="20"/>
            <w:szCs w:val="20"/>
          </w:rPr>
          <w:delText xml:space="preserve"> units</w:delText>
        </w:r>
      </w:del>
      <w:r>
        <w:rPr>
          <w:rFonts w:asciiTheme="majorHAnsi" w:hAnsiTheme="majorHAnsi" w:cstheme="majorHAnsi"/>
          <w:sz w:val="20"/>
          <w:szCs w:val="20"/>
        </w:rPr>
        <w:t xml:space="preserve"> and reports the resulting position</w:t>
      </w:r>
      <w:r w:rsidR="00953E25">
        <w:rPr>
          <w:rFonts w:asciiTheme="majorHAnsi" w:hAnsiTheme="majorHAnsi" w:cstheme="majorHAnsi"/>
          <w:sz w:val="20"/>
          <w:szCs w:val="20"/>
        </w:rPr>
        <w:t xml:space="preserve"> and status</w:t>
      </w:r>
      <w:r>
        <w:rPr>
          <w:rFonts w:asciiTheme="majorHAnsi" w:hAnsiTheme="majorHAnsi" w:cstheme="majorHAnsi"/>
          <w:sz w:val="20"/>
          <w:szCs w:val="20"/>
        </w:rPr>
        <w:t>.</w:t>
      </w:r>
      <w:r w:rsidR="00B7645D">
        <w:rPr>
          <w:rFonts w:asciiTheme="majorHAnsi" w:hAnsiTheme="majorHAnsi" w:cstheme="majorHAnsi"/>
          <w:sz w:val="20"/>
          <w:szCs w:val="20"/>
        </w:rPr>
        <w:t xml:space="preserve"> </w:t>
      </w:r>
    </w:p>
    <w:p w:rsidR="00E32857" w:rsidRDefault="00EA0C8E" w:rsidP="00E32857">
      <w:pPr>
        <w:keepNext/>
        <w:spacing w:line="160" w:lineRule="atLeast"/>
        <w:jc w:val="center"/>
        <w:rPr>
          <w:ins w:id="329" w:author="user" w:date="2012-04-05T08:31:00Z"/>
        </w:rPr>
        <w:pPrChange w:id="330" w:author="user" w:date="2012-04-05T08:31:00Z">
          <w:pPr>
            <w:spacing w:line="160" w:lineRule="atLeast"/>
            <w:jc w:val="center"/>
          </w:pPr>
        </w:pPrChange>
      </w:pPr>
      <w:ins w:id="331" w:author="user" w:date="2012-04-04T22:02:00Z">
        <w:r>
          <w:rPr>
            <w:rFonts w:asciiTheme="majorHAnsi" w:hAnsiTheme="majorHAnsi" w:cstheme="majorHAnsi"/>
            <w:noProof/>
            <w:sz w:val="20"/>
            <w:szCs w:val="20"/>
            <w:lang w:eastAsia="en-GB"/>
          </w:rPr>
          <w:t xml:space="preserve">  </w:t>
        </w:r>
      </w:ins>
      <w:ins w:id="332" w:author="user" w:date="2012-04-04T22:03:00Z">
        <w:r>
          <w:rPr>
            <w:noProof/>
            <w:lang w:eastAsia="en-GB"/>
          </w:rPr>
          <w:drawing>
            <wp:inline distT="0" distB="0" distL="0" distR="0" wp14:anchorId="242E1AAF" wp14:editId="17C2800F">
              <wp:extent cx="3416400" cy="3639600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16400" cy="3639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F02F3" w:rsidRPr="00E32857" w:rsidRDefault="00E32857" w:rsidP="00E32857">
      <w:pPr>
        <w:pStyle w:val="Caption"/>
        <w:jc w:val="center"/>
        <w:rPr>
          <w:rFonts w:asciiTheme="majorHAnsi" w:hAnsiTheme="majorHAnsi" w:cstheme="majorHAnsi"/>
          <w:b w:val="0"/>
          <w:color w:val="auto"/>
          <w:sz w:val="20"/>
          <w:szCs w:val="20"/>
          <w:rPrChange w:id="333" w:author="user" w:date="2012-04-05T08:31:00Z">
            <w:rPr>
              <w:rFonts w:asciiTheme="majorHAnsi" w:hAnsiTheme="majorHAnsi" w:cstheme="majorHAnsi"/>
              <w:sz w:val="20"/>
              <w:szCs w:val="20"/>
            </w:rPr>
          </w:rPrChange>
        </w:rPr>
        <w:pPrChange w:id="334" w:author="user" w:date="2012-04-05T08:31:00Z">
          <w:pPr>
            <w:spacing w:line="160" w:lineRule="atLeast"/>
            <w:jc w:val="center"/>
          </w:pPr>
        </w:pPrChange>
      </w:pPr>
      <w:bookmarkStart w:id="335" w:name="_Ref321385132"/>
      <w:ins w:id="336" w:author="user" w:date="2012-04-05T08:31:00Z">
        <w:r w:rsidRPr="00E32857">
          <w:rPr>
            <w:rFonts w:asciiTheme="majorHAnsi" w:hAnsiTheme="majorHAnsi" w:cstheme="majorHAnsi"/>
            <w:b w:val="0"/>
            <w:color w:val="auto"/>
            <w:sz w:val="20"/>
            <w:szCs w:val="20"/>
            <w:rPrChange w:id="337" w:author="user" w:date="2012-04-05T08:31:00Z">
              <w:rPr/>
            </w:rPrChange>
          </w:rPr>
          <w:t xml:space="preserve">Figure </w:t>
        </w:r>
        <w:r w:rsidRPr="00E32857">
          <w:rPr>
            <w:rFonts w:asciiTheme="majorHAnsi" w:hAnsiTheme="majorHAnsi" w:cstheme="majorHAnsi"/>
            <w:b w:val="0"/>
            <w:color w:val="auto"/>
            <w:sz w:val="20"/>
            <w:szCs w:val="20"/>
            <w:rPrChange w:id="338" w:author="user" w:date="2012-04-05T08:31:00Z">
              <w:rPr/>
            </w:rPrChange>
          </w:rPr>
          <w:fldChar w:fldCharType="begin"/>
        </w:r>
        <w:r w:rsidRPr="00E32857">
          <w:rPr>
            <w:rFonts w:asciiTheme="majorHAnsi" w:hAnsiTheme="majorHAnsi" w:cstheme="majorHAnsi"/>
            <w:b w:val="0"/>
            <w:color w:val="auto"/>
            <w:sz w:val="20"/>
            <w:szCs w:val="20"/>
            <w:rPrChange w:id="339" w:author="user" w:date="2012-04-05T08:31:00Z">
              <w:rPr/>
            </w:rPrChange>
          </w:rPr>
          <w:instrText xml:space="preserve"> SEQ Figure \* ARABIC </w:instrText>
        </w:r>
      </w:ins>
      <w:r w:rsidRPr="00E32857">
        <w:rPr>
          <w:rFonts w:asciiTheme="majorHAnsi" w:hAnsiTheme="majorHAnsi" w:cstheme="majorHAnsi"/>
          <w:b w:val="0"/>
          <w:color w:val="auto"/>
          <w:sz w:val="20"/>
          <w:szCs w:val="20"/>
          <w:rPrChange w:id="340" w:author="user" w:date="2012-04-05T08:31:00Z">
            <w:rPr/>
          </w:rPrChange>
        </w:rPr>
        <w:fldChar w:fldCharType="separate"/>
      </w:r>
      <w:ins w:id="341" w:author="user" w:date="2012-04-05T08:31:00Z">
        <w:r>
          <w:rPr>
            <w:rFonts w:asciiTheme="majorHAnsi" w:hAnsiTheme="majorHAnsi" w:cstheme="majorHAnsi"/>
            <w:b w:val="0"/>
            <w:noProof/>
            <w:color w:val="auto"/>
            <w:sz w:val="20"/>
            <w:szCs w:val="20"/>
          </w:rPr>
          <w:t>2</w:t>
        </w:r>
        <w:r w:rsidRPr="00E32857">
          <w:rPr>
            <w:rFonts w:asciiTheme="majorHAnsi" w:hAnsiTheme="majorHAnsi" w:cstheme="majorHAnsi"/>
            <w:b w:val="0"/>
            <w:color w:val="auto"/>
            <w:sz w:val="20"/>
            <w:szCs w:val="20"/>
            <w:rPrChange w:id="342" w:author="user" w:date="2012-04-05T08:31:00Z">
              <w:rPr/>
            </w:rPrChange>
          </w:rPr>
          <w:fldChar w:fldCharType="end"/>
        </w:r>
        <w:bookmarkEnd w:id="335"/>
        <w:r w:rsidRPr="00E32857">
          <w:rPr>
            <w:rFonts w:asciiTheme="majorHAnsi" w:hAnsiTheme="majorHAnsi" w:cstheme="majorHAnsi"/>
            <w:b w:val="0"/>
            <w:color w:val="auto"/>
            <w:sz w:val="20"/>
            <w:szCs w:val="20"/>
            <w:rPrChange w:id="343" w:author="user" w:date="2012-04-05T08:31:00Z">
              <w:rPr/>
            </w:rPrChange>
          </w:rPr>
          <w:t>: 2Easy Data Acquisition tab</w:t>
        </w:r>
      </w:ins>
      <w:del w:id="344" w:author="user" w:date="2012-04-04T22:03:00Z">
        <w:r w:rsidR="00791F91" w:rsidRPr="00E32857" w:rsidDel="00EA0C8E">
          <w:rPr>
            <w:rFonts w:asciiTheme="majorHAnsi" w:hAnsiTheme="majorHAnsi" w:cstheme="majorHAnsi"/>
            <w:b w:val="0"/>
            <w:noProof/>
            <w:color w:val="auto"/>
            <w:sz w:val="20"/>
            <w:szCs w:val="20"/>
            <w:lang w:eastAsia="en-GB"/>
            <w:rPrChange w:id="345" w:author="user" w:date="2012-04-05T08:31:00Z">
              <w:rPr>
                <w:rFonts w:asciiTheme="majorHAnsi" w:hAnsiTheme="majorHAnsi" w:cstheme="majorHAnsi"/>
                <w:noProof/>
                <w:sz w:val="20"/>
                <w:szCs w:val="20"/>
                <w:lang w:eastAsia="en-GB"/>
              </w:rPr>
            </w:rPrChange>
          </w:rPr>
          <w:drawing>
            <wp:inline distT="0" distB="0" distL="0" distR="0" wp14:anchorId="4BB800E0" wp14:editId="6D065CC0">
              <wp:extent cx="3790950" cy="2743200"/>
              <wp:effectExtent l="1905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 l="33552" t="15517" r="5192" b="1354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90950" cy="2743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:rsidR="002F02F3" w:rsidRDefault="00C90138" w:rsidP="002F02F3">
      <w:pPr>
        <w:spacing w:line="160" w:lineRule="atLeas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data acquisition </w:t>
      </w:r>
      <w:ins w:id="346" w:author="user" w:date="2012-04-05T08:47:00Z">
        <w:r w:rsidR="007770E1">
          <w:rPr>
            <w:rFonts w:asciiTheme="majorHAnsi" w:hAnsiTheme="majorHAnsi" w:cstheme="majorHAnsi"/>
            <w:sz w:val="20"/>
            <w:szCs w:val="20"/>
          </w:rPr>
          <w:t>tab</w:t>
        </w:r>
      </w:ins>
      <w:del w:id="347" w:author="user" w:date="2012-04-05T08:47:00Z">
        <w:r w:rsidDel="007770E1">
          <w:rPr>
            <w:rFonts w:asciiTheme="majorHAnsi" w:hAnsiTheme="majorHAnsi" w:cstheme="majorHAnsi"/>
            <w:sz w:val="20"/>
            <w:szCs w:val="20"/>
          </w:rPr>
          <w:delText>pane</w:delText>
        </w:r>
      </w:del>
      <w:r>
        <w:rPr>
          <w:rFonts w:asciiTheme="majorHAnsi" w:hAnsiTheme="majorHAnsi" w:cstheme="majorHAnsi"/>
          <w:sz w:val="20"/>
          <w:szCs w:val="20"/>
        </w:rPr>
        <w:t xml:space="preserve"> has been created using the QT Creator designer to layout the widgets and produce</w:t>
      </w:r>
      <w:del w:id="348" w:author="user" w:date="2012-04-05T08:51:00Z">
        <w:r w:rsidDel="007770E1">
          <w:rPr>
            <w:rFonts w:asciiTheme="majorHAnsi" w:hAnsiTheme="majorHAnsi" w:cstheme="majorHAnsi"/>
            <w:sz w:val="20"/>
            <w:szCs w:val="20"/>
          </w:rPr>
          <w:delText xml:space="preserve"> the</w:delText>
        </w:r>
      </w:del>
      <w:ins w:id="349" w:author="user" w:date="2012-04-05T08:51:00Z">
        <w:r w:rsidR="007770E1">
          <w:rPr>
            <w:rFonts w:asciiTheme="majorHAnsi" w:hAnsiTheme="majorHAnsi" w:cstheme="majorHAnsi"/>
            <w:sz w:val="20"/>
            <w:szCs w:val="20"/>
          </w:rPr>
          <w:t xml:space="preserve"> </w:t>
        </w:r>
      </w:ins>
      <w:del w:id="350" w:author="user" w:date="2012-04-05T08:51:00Z">
        <w:r w:rsidDel="007770E1">
          <w:rPr>
            <w:rFonts w:asciiTheme="majorHAnsi" w:hAnsiTheme="majorHAnsi" w:cstheme="majorHAnsi"/>
            <w:sz w:val="20"/>
            <w:szCs w:val="20"/>
          </w:rPr>
          <w:delText xml:space="preserve"> </w:delText>
        </w:r>
      </w:del>
      <w:proofErr w:type="spellStart"/>
      <w:r>
        <w:rPr>
          <w:rFonts w:asciiTheme="majorHAnsi" w:hAnsiTheme="majorHAnsi" w:cstheme="majorHAnsi"/>
          <w:sz w:val="20"/>
          <w:szCs w:val="20"/>
        </w:rPr>
        <w:t>dataacquisitio</w:t>
      </w:r>
      <w:r w:rsidR="00916072">
        <w:rPr>
          <w:rFonts w:asciiTheme="majorHAnsi" w:hAnsiTheme="majorHAnsi" w:cstheme="majorHAnsi"/>
          <w:sz w:val="20"/>
          <w:szCs w:val="20"/>
        </w:rPr>
        <w:t>nform.ui</w:t>
      </w:r>
      <w:proofErr w:type="spellEnd"/>
      <w:r w:rsidR="00916072">
        <w:rPr>
          <w:rFonts w:asciiTheme="majorHAnsi" w:hAnsiTheme="majorHAnsi" w:cstheme="majorHAnsi"/>
          <w:sz w:val="20"/>
          <w:szCs w:val="20"/>
        </w:rPr>
        <w:t xml:space="preserve">. Running </w:t>
      </w:r>
      <w:proofErr w:type="spellStart"/>
      <w:r w:rsidR="00916072">
        <w:rPr>
          <w:rFonts w:asciiTheme="majorHAnsi" w:hAnsiTheme="majorHAnsi" w:cstheme="majorHAnsi"/>
          <w:sz w:val="20"/>
          <w:szCs w:val="20"/>
        </w:rPr>
        <w:t>qmake</w:t>
      </w:r>
      <w:proofErr w:type="spellEnd"/>
      <w:r w:rsidR="00916072">
        <w:rPr>
          <w:rFonts w:asciiTheme="majorHAnsi" w:hAnsiTheme="majorHAnsi" w:cstheme="majorHAnsi"/>
          <w:sz w:val="20"/>
          <w:szCs w:val="20"/>
        </w:rPr>
        <w:t xml:space="preserve"> will</w:t>
      </w:r>
      <w:r>
        <w:rPr>
          <w:rFonts w:asciiTheme="majorHAnsi" w:hAnsiTheme="majorHAnsi" w:cstheme="majorHAnsi"/>
          <w:sz w:val="20"/>
          <w:szCs w:val="20"/>
        </w:rPr>
        <w:t xml:space="preserve"> generate the appropriate </w:t>
      </w:r>
      <w:ins w:id="351" w:author="user" w:date="2012-04-05T08:47:00Z">
        <w:r w:rsidR="007770E1">
          <w:rPr>
            <w:rFonts w:asciiTheme="majorHAnsi" w:hAnsiTheme="majorHAnsi" w:cstheme="majorHAnsi"/>
            <w:sz w:val="20"/>
            <w:szCs w:val="20"/>
          </w:rPr>
          <w:t>C code</w:t>
        </w:r>
      </w:ins>
      <w:del w:id="352" w:author="user" w:date="2012-04-05T08:47:00Z">
        <w:r w:rsidDel="007770E1">
          <w:rPr>
            <w:rFonts w:asciiTheme="majorHAnsi" w:hAnsiTheme="majorHAnsi" w:cstheme="majorHAnsi"/>
            <w:sz w:val="20"/>
            <w:szCs w:val="20"/>
          </w:rPr>
          <w:delText>make files</w:delText>
        </w:r>
      </w:del>
      <w:r>
        <w:rPr>
          <w:rFonts w:asciiTheme="majorHAnsi" w:hAnsiTheme="majorHAnsi" w:cstheme="majorHAnsi"/>
          <w:sz w:val="20"/>
          <w:szCs w:val="20"/>
        </w:rPr>
        <w:t>.</w:t>
      </w:r>
    </w:p>
    <w:p w:rsidR="002F02F3" w:rsidRDefault="00C90138" w:rsidP="002F02F3">
      <w:pPr>
        <w:spacing w:after="120" w:line="160" w:lineRule="atLeast"/>
        <w:rPr>
          <w:rFonts w:asciiTheme="majorHAnsi" w:hAnsiTheme="majorHAnsi" w:cstheme="majorHAnsi"/>
          <w:sz w:val="20"/>
          <w:szCs w:val="20"/>
        </w:rPr>
      </w:pPr>
      <w:r w:rsidRPr="00B7645D">
        <w:rPr>
          <w:rFonts w:asciiTheme="majorHAnsi" w:hAnsiTheme="majorHAnsi" w:cstheme="majorHAnsi"/>
          <w:sz w:val="20"/>
          <w:szCs w:val="20"/>
        </w:rPr>
        <w:t xml:space="preserve">This screen can be extended to provide a complete range of facilities required to drive motors and provide the basic data acquisition capability. Adding new types of motor to the system will only require a new concrete class to be written to implement the low level motor control. </w:t>
      </w:r>
    </w:p>
    <w:p w:rsidR="002F02F3" w:rsidRDefault="00B7645D" w:rsidP="002F02F3">
      <w:pPr>
        <w:spacing w:after="120" w:line="160" w:lineRule="atLeast"/>
        <w:rPr>
          <w:rFonts w:asciiTheme="majorHAnsi" w:hAnsiTheme="majorHAnsi" w:cstheme="majorHAnsi"/>
        </w:rPr>
      </w:pPr>
      <w:r w:rsidRPr="00B7645D">
        <w:rPr>
          <w:rFonts w:asciiTheme="majorHAnsi" w:hAnsiTheme="majorHAnsi" w:cstheme="majorHAnsi"/>
          <w:sz w:val="20"/>
          <w:szCs w:val="20"/>
        </w:rPr>
        <w:t>Curr</w:t>
      </w:r>
      <w:r>
        <w:rPr>
          <w:rFonts w:asciiTheme="majorHAnsi" w:hAnsiTheme="majorHAnsi" w:cstheme="majorHAnsi"/>
          <w:sz w:val="20"/>
          <w:szCs w:val="20"/>
        </w:rPr>
        <w:t>ently the c</w:t>
      </w:r>
      <w:ins w:id="353" w:author="user" w:date="2012-04-05T08:48:00Z">
        <w:r w:rsidR="007770E1">
          <w:rPr>
            <w:rFonts w:asciiTheme="majorHAnsi" w:hAnsiTheme="majorHAnsi" w:cstheme="majorHAnsi"/>
            <w:sz w:val="20"/>
            <w:szCs w:val="20"/>
          </w:rPr>
          <w:t>onfigur</w:t>
        </w:r>
      </w:ins>
      <w:del w:id="354" w:author="user" w:date="2012-04-05T08:48:00Z">
        <w:r w:rsidDel="007770E1">
          <w:rPr>
            <w:rFonts w:asciiTheme="majorHAnsi" w:hAnsiTheme="majorHAnsi" w:cstheme="majorHAnsi"/>
            <w:sz w:val="20"/>
            <w:szCs w:val="20"/>
          </w:rPr>
          <w:delText>re</w:delText>
        </w:r>
      </w:del>
      <w:r>
        <w:rPr>
          <w:rFonts w:asciiTheme="majorHAnsi" w:hAnsiTheme="majorHAnsi" w:cstheme="majorHAnsi"/>
          <w:sz w:val="20"/>
          <w:szCs w:val="20"/>
        </w:rPr>
        <w:t xml:space="preserve">ation of motors in the </w:t>
      </w:r>
      <w:proofErr w:type="spellStart"/>
      <w:r w:rsidR="00DB305B">
        <w:rPr>
          <w:rFonts w:asciiTheme="majorHAnsi" w:hAnsiTheme="majorHAnsi" w:cstheme="majorHAnsi"/>
          <w:sz w:val="20"/>
          <w:szCs w:val="20"/>
        </w:rPr>
        <w:t>DataAcquisitionFactory</w:t>
      </w:r>
      <w:proofErr w:type="spellEnd"/>
      <w:del w:id="355" w:author="user" w:date="2012-04-05T08:48:00Z">
        <w:r w:rsidR="00DB305B" w:rsidDel="007770E1">
          <w:rPr>
            <w:rFonts w:asciiTheme="majorHAnsi" w:hAnsiTheme="majorHAnsi" w:cstheme="majorHAnsi"/>
            <w:sz w:val="20"/>
            <w:szCs w:val="20"/>
          </w:rPr>
          <w:delText xml:space="preserve"> and their configuration</w:delText>
        </w:r>
      </w:del>
      <w:r w:rsidR="00DB305B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="00DB305B">
        <w:rPr>
          <w:rFonts w:asciiTheme="majorHAnsi" w:hAnsiTheme="majorHAnsi" w:cstheme="majorHAnsi"/>
          <w:sz w:val="20"/>
          <w:szCs w:val="20"/>
        </w:rPr>
        <w:t>eg</w:t>
      </w:r>
      <w:proofErr w:type="spellEnd"/>
      <w:r w:rsidR="00DB305B">
        <w:rPr>
          <w:rFonts w:asciiTheme="majorHAnsi" w:hAnsiTheme="majorHAnsi" w:cstheme="majorHAnsi"/>
          <w:sz w:val="20"/>
          <w:szCs w:val="20"/>
        </w:rPr>
        <w:t xml:space="preserve">. name, speed, etc) </w:t>
      </w:r>
      <w:r>
        <w:rPr>
          <w:rFonts w:asciiTheme="majorHAnsi" w:hAnsiTheme="majorHAnsi" w:cstheme="majorHAnsi"/>
          <w:sz w:val="20"/>
          <w:szCs w:val="20"/>
        </w:rPr>
        <w:t>is hardcoded. A future enhancement w</w:t>
      </w:r>
      <w:ins w:id="356" w:author="user" w:date="2012-04-05T08:49:00Z">
        <w:r w:rsidR="007770E1">
          <w:rPr>
            <w:rFonts w:asciiTheme="majorHAnsi" w:hAnsiTheme="majorHAnsi" w:cstheme="majorHAnsi"/>
            <w:sz w:val="20"/>
            <w:szCs w:val="20"/>
          </w:rPr>
          <w:t>ill</w:t>
        </w:r>
      </w:ins>
      <w:del w:id="357" w:author="user" w:date="2012-04-05T08:49:00Z">
        <w:r w:rsidDel="007770E1">
          <w:rPr>
            <w:rFonts w:asciiTheme="majorHAnsi" w:hAnsiTheme="majorHAnsi" w:cstheme="majorHAnsi"/>
            <w:sz w:val="20"/>
            <w:szCs w:val="20"/>
          </w:rPr>
          <w:delText>ould</w:delText>
        </w:r>
      </w:del>
      <w:r>
        <w:rPr>
          <w:rFonts w:asciiTheme="majorHAnsi" w:hAnsiTheme="majorHAnsi" w:cstheme="majorHAnsi"/>
          <w:sz w:val="20"/>
          <w:szCs w:val="20"/>
        </w:rPr>
        <w:t xml:space="preserve"> be to make th</w:t>
      </w:r>
      <w:ins w:id="358" w:author="user" w:date="2012-04-05T08:49:00Z">
        <w:r w:rsidR="007770E1">
          <w:rPr>
            <w:rFonts w:asciiTheme="majorHAnsi" w:hAnsiTheme="majorHAnsi" w:cstheme="majorHAnsi"/>
            <w:sz w:val="20"/>
            <w:szCs w:val="20"/>
          </w:rPr>
          <w:t>is parameterised via</w:t>
        </w:r>
      </w:ins>
      <w:del w:id="359" w:author="user" w:date="2012-04-05T08:49:00Z">
        <w:r w:rsidDel="007770E1">
          <w:rPr>
            <w:rFonts w:asciiTheme="majorHAnsi" w:hAnsiTheme="majorHAnsi" w:cstheme="majorHAnsi"/>
            <w:sz w:val="20"/>
            <w:szCs w:val="20"/>
          </w:rPr>
          <w:delText>e</w:delText>
        </w:r>
      </w:del>
      <w:r>
        <w:rPr>
          <w:rFonts w:asciiTheme="majorHAnsi" w:hAnsiTheme="majorHAnsi" w:cstheme="majorHAnsi"/>
          <w:sz w:val="20"/>
          <w:szCs w:val="20"/>
        </w:rPr>
        <w:t xml:space="preserve"> </w:t>
      </w:r>
      <w:ins w:id="360" w:author="user" w:date="2012-04-05T08:49:00Z">
        <w:r w:rsidR="007770E1">
          <w:rPr>
            <w:rFonts w:asciiTheme="majorHAnsi" w:hAnsiTheme="majorHAnsi" w:cstheme="majorHAnsi"/>
            <w:sz w:val="20"/>
            <w:szCs w:val="20"/>
          </w:rPr>
          <w:t>Configure2Easy.</w:t>
        </w:r>
      </w:ins>
      <w:del w:id="361" w:author="user" w:date="2012-04-05T08:49:00Z">
        <w:r w:rsidDel="007770E1">
          <w:rPr>
            <w:rFonts w:asciiTheme="majorHAnsi" w:hAnsiTheme="majorHAnsi" w:cstheme="majorHAnsi"/>
            <w:sz w:val="20"/>
            <w:szCs w:val="20"/>
          </w:rPr>
          <w:delText>motor c</w:delText>
        </w:r>
      </w:del>
      <w:del w:id="362" w:author="user" w:date="2012-04-05T08:48:00Z">
        <w:r w:rsidDel="007770E1">
          <w:rPr>
            <w:rFonts w:asciiTheme="majorHAnsi" w:hAnsiTheme="majorHAnsi" w:cstheme="majorHAnsi"/>
            <w:sz w:val="20"/>
            <w:szCs w:val="20"/>
          </w:rPr>
          <w:delText>reation</w:delText>
        </w:r>
        <w:r w:rsidR="00DB305B" w:rsidDel="007770E1">
          <w:rPr>
            <w:rFonts w:asciiTheme="majorHAnsi" w:hAnsiTheme="majorHAnsi" w:cstheme="majorHAnsi"/>
            <w:sz w:val="20"/>
            <w:szCs w:val="20"/>
          </w:rPr>
          <w:delText xml:space="preserve"> </w:delText>
        </w:r>
        <w:r w:rsidDel="007770E1">
          <w:rPr>
            <w:rFonts w:asciiTheme="majorHAnsi" w:hAnsiTheme="majorHAnsi" w:cstheme="majorHAnsi"/>
            <w:sz w:val="20"/>
            <w:szCs w:val="20"/>
          </w:rPr>
          <w:delText>configurable</w:delText>
        </w:r>
      </w:del>
      <w:del w:id="363" w:author="user" w:date="2012-04-05T08:49:00Z">
        <w:r w:rsidDel="007770E1">
          <w:rPr>
            <w:rFonts w:asciiTheme="majorHAnsi" w:hAnsiTheme="majorHAnsi" w:cstheme="majorHAnsi"/>
            <w:sz w:val="20"/>
            <w:szCs w:val="20"/>
          </w:rPr>
          <w:delText xml:space="preserve">. </w:delText>
        </w:r>
      </w:del>
    </w:p>
    <w:p w:rsidR="002F02F3" w:rsidRDefault="00C90138" w:rsidP="002F02F3">
      <w:pPr>
        <w:pStyle w:val="Heading2"/>
        <w:spacing w:line="160" w:lineRule="atLeast"/>
        <w:rPr>
          <w:rFonts w:cstheme="majorHAnsi"/>
          <w:color w:val="0068B3"/>
        </w:rPr>
      </w:pPr>
      <w:r>
        <w:rPr>
          <w:rFonts w:cstheme="majorHAnsi"/>
          <w:color w:val="0068B3"/>
        </w:rPr>
        <w:t>Scripting</w:t>
      </w:r>
    </w:p>
    <w:p w:rsidR="002F02F3" w:rsidRDefault="00C90138" w:rsidP="002F02F3">
      <w:pPr>
        <w:spacing w:after="120" w:line="160" w:lineRule="atLeas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Providing a scripting interface and making objects available in the scripting environment enables users to create more complex procedures to control their experiment.</w:t>
      </w:r>
    </w:p>
    <w:p w:rsidR="002F02F3" w:rsidRDefault="00C90138" w:rsidP="002F02F3">
      <w:pPr>
        <w:spacing w:after="120" w:line="160" w:lineRule="atLeas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scripting tab</w:t>
      </w:r>
      <w:ins w:id="364" w:author="user" w:date="2012-04-05T10:30:00Z">
        <w:r w:rsidR="006D132A">
          <w:rPr>
            <w:rFonts w:asciiTheme="majorHAnsi" w:hAnsiTheme="majorHAnsi" w:cstheme="majorHAnsi"/>
            <w:sz w:val="20"/>
            <w:szCs w:val="20"/>
          </w:rPr>
          <w:t xml:space="preserve">, see </w:t>
        </w:r>
        <w:r w:rsidR="006D132A">
          <w:rPr>
            <w:rFonts w:asciiTheme="majorHAnsi" w:hAnsiTheme="majorHAnsi" w:cstheme="majorHAnsi"/>
            <w:sz w:val="20"/>
            <w:szCs w:val="20"/>
          </w:rPr>
          <w:fldChar w:fldCharType="begin"/>
        </w:r>
        <w:r w:rsidR="006D132A">
          <w:rPr>
            <w:rFonts w:asciiTheme="majorHAnsi" w:hAnsiTheme="majorHAnsi" w:cstheme="majorHAnsi"/>
            <w:sz w:val="20"/>
            <w:szCs w:val="20"/>
          </w:rPr>
          <w:instrText xml:space="preserve"> REF _Ref321385156 \h </w:instrText>
        </w:r>
        <w:r w:rsidR="006D132A">
          <w:rPr>
            <w:rFonts w:asciiTheme="majorHAnsi" w:hAnsiTheme="majorHAnsi" w:cstheme="majorHAnsi"/>
            <w:sz w:val="20"/>
            <w:szCs w:val="20"/>
          </w:rPr>
        </w:r>
      </w:ins>
      <w:r w:rsidR="006D132A">
        <w:rPr>
          <w:rFonts w:asciiTheme="majorHAnsi" w:hAnsiTheme="majorHAnsi" w:cstheme="majorHAnsi"/>
          <w:sz w:val="20"/>
          <w:szCs w:val="20"/>
        </w:rPr>
        <w:fldChar w:fldCharType="separate"/>
      </w:r>
      <w:ins w:id="365" w:author="user" w:date="2012-04-05T10:30:00Z">
        <w:r w:rsidR="006D132A" w:rsidRPr="00E32857">
          <w:rPr>
            <w:rFonts w:asciiTheme="majorHAnsi" w:hAnsiTheme="majorHAnsi" w:cstheme="majorHAnsi"/>
            <w:sz w:val="20"/>
            <w:szCs w:val="20"/>
            <w:rPrChange w:id="366" w:author="user" w:date="2012-04-05T08:32:00Z">
              <w:rPr/>
            </w:rPrChange>
          </w:rPr>
          <w:t xml:space="preserve">Figure </w:t>
        </w:r>
        <w:r w:rsidR="006D132A" w:rsidRPr="00E32857">
          <w:rPr>
            <w:rFonts w:asciiTheme="majorHAnsi" w:hAnsiTheme="majorHAnsi" w:cstheme="majorHAnsi"/>
            <w:noProof/>
            <w:sz w:val="20"/>
            <w:szCs w:val="20"/>
            <w:rPrChange w:id="367" w:author="user" w:date="2012-04-05T08:32:00Z">
              <w:rPr>
                <w:noProof/>
              </w:rPr>
            </w:rPrChange>
          </w:rPr>
          <w:t>3</w:t>
        </w:r>
        <w:r w:rsidR="006D132A">
          <w:rPr>
            <w:rFonts w:asciiTheme="majorHAnsi" w:hAnsiTheme="majorHAnsi" w:cstheme="majorHAnsi"/>
            <w:sz w:val="20"/>
            <w:szCs w:val="20"/>
          </w:rPr>
          <w:fldChar w:fldCharType="end"/>
        </w:r>
        <w:r w:rsidR="006D132A">
          <w:rPr>
            <w:rFonts w:asciiTheme="majorHAnsi" w:hAnsiTheme="majorHAnsi" w:cstheme="majorHAnsi"/>
            <w:sz w:val="20"/>
            <w:szCs w:val="20"/>
          </w:rPr>
          <w:t xml:space="preserve">, </w:t>
        </w:r>
      </w:ins>
      <w:del w:id="368" w:author="user" w:date="2012-04-05T10:30:00Z">
        <w:r w:rsidDel="006D132A">
          <w:rPr>
            <w:rFonts w:asciiTheme="majorHAnsi" w:hAnsiTheme="majorHAnsi" w:cstheme="majorHAnsi"/>
            <w:sz w:val="20"/>
            <w:szCs w:val="20"/>
          </w:rPr>
          <w:delText xml:space="preserve"> </w:delText>
        </w:r>
      </w:del>
      <w:r>
        <w:rPr>
          <w:rFonts w:asciiTheme="majorHAnsi" w:hAnsiTheme="majorHAnsi" w:cstheme="majorHAnsi"/>
          <w:sz w:val="20"/>
          <w:szCs w:val="20"/>
        </w:rPr>
        <w:t>provides the capability to type scripts in to the editor, load, execute and save a script.</w:t>
      </w:r>
      <w:ins w:id="369" w:author="user" w:date="2012-04-05T09:19:00Z">
        <w:r w:rsidR="006D443D">
          <w:rPr>
            <w:rFonts w:asciiTheme="majorHAnsi" w:hAnsiTheme="majorHAnsi" w:cstheme="majorHAnsi"/>
            <w:sz w:val="20"/>
            <w:szCs w:val="20"/>
          </w:rPr>
          <w:t xml:space="preserve"> Scripts can be swapped between MATLAB and the </w:t>
        </w:r>
        <w:proofErr w:type="spellStart"/>
        <w:r w:rsidR="006D443D">
          <w:rPr>
            <w:rFonts w:asciiTheme="majorHAnsi" w:hAnsiTheme="majorHAnsi" w:cstheme="majorHAnsi"/>
            <w:sz w:val="20"/>
            <w:szCs w:val="20"/>
          </w:rPr>
          <w:t>ECMA</w:t>
        </w:r>
      </w:ins>
      <w:ins w:id="370" w:author="user" w:date="2012-04-05T09:22:00Z">
        <w:r w:rsidR="006D443D">
          <w:rPr>
            <w:rFonts w:asciiTheme="majorHAnsi" w:hAnsiTheme="majorHAnsi" w:cstheme="majorHAnsi"/>
            <w:sz w:val="20"/>
            <w:szCs w:val="20"/>
          </w:rPr>
          <w:t>Script</w:t>
        </w:r>
      </w:ins>
      <w:proofErr w:type="spellEnd"/>
      <w:ins w:id="371" w:author="user" w:date="2012-04-05T09:19:00Z">
        <w:r w:rsidR="006D443D">
          <w:rPr>
            <w:rFonts w:asciiTheme="majorHAnsi" w:hAnsiTheme="majorHAnsi" w:cstheme="majorHAnsi"/>
            <w:sz w:val="20"/>
            <w:szCs w:val="20"/>
          </w:rPr>
          <w:t xml:space="preserve"> scripting environment implemented by Qt</w:t>
        </w:r>
      </w:ins>
      <w:ins w:id="372" w:author="user" w:date="2012-04-05T09:22:00Z">
        <w:r w:rsidR="006D443D">
          <w:rPr>
            <w:rFonts w:asciiTheme="majorHAnsi" w:hAnsiTheme="majorHAnsi" w:cstheme="majorHAnsi"/>
            <w:sz w:val="20"/>
            <w:szCs w:val="20"/>
          </w:rPr>
          <w:t>.</w:t>
        </w:r>
        <w:r w:rsidR="004E0CF0">
          <w:rPr>
            <w:rFonts w:asciiTheme="majorHAnsi" w:hAnsiTheme="majorHAnsi" w:cstheme="majorHAnsi"/>
            <w:sz w:val="20"/>
            <w:szCs w:val="20"/>
          </w:rPr>
          <w:t xml:space="preserve"> This can be swapped via a background menu on the script editor or the sho</w:t>
        </w:r>
      </w:ins>
      <w:ins w:id="373" w:author="user" w:date="2012-04-05T09:23:00Z">
        <w:r w:rsidR="004E0CF0">
          <w:rPr>
            <w:rFonts w:asciiTheme="majorHAnsi" w:hAnsiTheme="majorHAnsi" w:cstheme="majorHAnsi"/>
            <w:sz w:val="20"/>
            <w:szCs w:val="20"/>
          </w:rPr>
          <w:t>r</w:t>
        </w:r>
      </w:ins>
      <w:ins w:id="374" w:author="user" w:date="2012-04-05T09:22:00Z">
        <w:r w:rsidR="004E0CF0">
          <w:rPr>
            <w:rFonts w:asciiTheme="majorHAnsi" w:hAnsiTheme="majorHAnsi" w:cstheme="majorHAnsi"/>
            <w:sz w:val="20"/>
            <w:szCs w:val="20"/>
          </w:rPr>
          <w:t>tcut keys A</w:t>
        </w:r>
      </w:ins>
      <w:ins w:id="375" w:author="user" w:date="2012-04-05T09:23:00Z">
        <w:r w:rsidR="004E0CF0">
          <w:rPr>
            <w:rFonts w:asciiTheme="majorHAnsi" w:hAnsiTheme="majorHAnsi" w:cstheme="majorHAnsi"/>
            <w:sz w:val="20"/>
            <w:szCs w:val="20"/>
          </w:rPr>
          <w:t>lt</w:t>
        </w:r>
      </w:ins>
      <w:ins w:id="376" w:author="user" w:date="2012-04-05T09:22:00Z">
        <w:r w:rsidR="00555882">
          <w:rPr>
            <w:rFonts w:asciiTheme="majorHAnsi" w:hAnsiTheme="majorHAnsi" w:cstheme="majorHAnsi"/>
            <w:sz w:val="20"/>
            <w:szCs w:val="20"/>
          </w:rPr>
          <w:t xml:space="preserve">-M </w:t>
        </w:r>
      </w:ins>
      <w:ins w:id="377" w:author="user" w:date="2012-04-05T14:28:00Z">
        <w:r w:rsidR="00555882">
          <w:rPr>
            <w:rFonts w:asciiTheme="majorHAnsi" w:hAnsiTheme="majorHAnsi" w:cstheme="majorHAnsi"/>
            <w:sz w:val="20"/>
            <w:szCs w:val="20"/>
          </w:rPr>
          <w:t>and</w:t>
        </w:r>
      </w:ins>
      <w:ins w:id="378" w:author="user" w:date="2012-04-05T09:22:00Z">
        <w:r w:rsidR="004E0CF0">
          <w:rPr>
            <w:rFonts w:asciiTheme="majorHAnsi" w:hAnsiTheme="majorHAnsi" w:cstheme="majorHAnsi"/>
            <w:sz w:val="20"/>
            <w:szCs w:val="20"/>
          </w:rPr>
          <w:t xml:space="preserve"> A</w:t>
        </w:r>
      </w:ins>
      <w:ins w:id="379" w:author="user" w:date="2012-04-05T09:23:00Z">
        <w:r w:rsidR="004E0CF0">
          <w:rPr>
            <w:rFonts w:asciiTheme="majorHAnsi" w:hAnsiTheme="majorHAnsi" w:cstheme="majorHAnsi"/>
            <w:sz w:val="20"/>
            <w:szCs w:val="20"/>
          </w:rPr>
          <w:t>lt</w:t>
        </w:r>
      </w:ins>
      <w:ins w:id="380" w:author="user" w:date="2012-04-05T09:22:00Z">
        <w:r w:rsidR="004E0CF0">
          <w:rPr>
            <w:rFonts w:asciiTheme="majorHAnsi" w:hAnsiTheme="majorHAnsi" w:cstheme="majorHAnsi"/>
            <w:sz w:val="20"/>
            <w:szCs w:val="20"/>
          </w:rPr>
          <w:t>-S</w:t>
        </w:r>
      </w:ins>
      <w:ins w:id="381" w:author="user" w:date="2012-04-05T09:23:00Z">
        <w:r w:rsidR="004E0CF0">
          <w:rPr>
            <w:rFonts w:asciiTheme="majorHAnsi" w:hAnsiTheme="majorHAnsi" w:cstheme="majorHAnsi"/>
            <w:sz w:val="20"/>
            <w:szCs w:val="20"/>
          </w:rPr>
          <w:t xml:space="preserve"> in that editor.</w:t>
        </w:r>
      </w:ins>
      <w:ins w:id="382" w:author="user" w:date="2012-04-05T09:24:00Z">
        <w:r w:rsidR="004E0CF0">
          <w:rPr>
            <w:rFonts w:asciiTheme="majorHAnsi" w:hAnsiTheme="majorHAnsi" w:cstheme="majorHAnsi"/>
            <w:sz w:val="20"/>
            <w:szCs w:val="20"/>
          </w:rPr>
          <w:t xml:space="preserve"> ECMA and MATLAB cannot currently be mixed in a single script. A single line script command window is also avai</w:t>
        </w:r>
        <w:r w:rsidR="00676A9E">
          <w:rPr>
            <w:rFonts w:asciiTheme="majorHAnsi" w:hAnsiTheme="majorHAnsi" w:cstheme="majorHAnsi"/>
            <w:sz w:val="20"/>
            <w:szCs w:val="20"/>
          </w:rPr>
          <w:t>lable to test script commands</w:t>
        </w:r>
      </w:ins>
      <w:ins w:id="383" w:author="user" w:date="2012-04-05T14:29:00Z">
        <w:r w:rsidR="00676A9E">
          <w:rPr>
            <w:rFonts w:asciiTheme="majorHAnsi" w:hAnsiTheme="majorHAnsi" w:cstheme="majorHAnsi"/>
            <w:sz w:val="20"/>
            <w:szCs w:val="20"/>
          </w:rPr>
          <w:t>; s</w:t>
        </w:r>
      </w:ins>
      <w:ins w:id="384" w:author="user" w:date="2012-04-05T09:24:00Z">
        <w:r w:rsidR="004E0CF0">
          <w:rPr>
            <w:rFonts w:asciiTheme="majorHAnsi" w:hAnsiTheme="majorHAnsi" w:cstheme="majorHAnsi"/>
            <w:sz w:val="20"/>
            <w:szCs w:val="20"/>
          </w:rPr>
          <w:t>cript command history is available through the up and down keys in this window.</w:t>
        </w:r>
      </w:ins>
    </w:p>
    <w:p w:rsidR="00E32857" w:rsidRDefault="00347961" w:rsidP="00E32857">
      <w:pPr>
        <w:keepNext/>
        <w:spacing w:after="120" w:line="160" w:lineRule="atLeast"/>
        <w:jc w:val="center"/>
        <w:rPr>
          <w:ins w:id="385" w:author="user" w:date="2012-04-05T08:31:00Z"/>
        </w:rPr>
        <w:pPrChange w:id="386" w:author="user" w:date="2012-04-05T08:31:00Z">
          <w:pPr>
            <w:spacing w:after="120" w:line="160" w:lineRule="atLeast"/>
            <w:jc w:val="center"/>
          </w:pPr>
        </w:pPrChange>
      </w:pPr>
      <w:ins w:id="387" w:author="user" w:date="2012-04-04T21:51:00Z">
        <w:r>
          <w:rPr>
            <w:noProof/>
            <w:lang w:eastAsia="en-GB"/>
          </w:rPr>
          <w:lastRenderedPageBreak/>
          <w:drawing>
            <wp:inline distT="0" distB="0" distL="0" distR="0" wp14:anchorId="0CADEEE6" wp14:editId="07B2A588">
              <wp:extent cx="3416400" cy="3639600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16400" cy="3639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F02F3" w:rsidRPr="00E32857" w:rsidRDefault="00E32857" w:rsidP="00E32857">
      <w:pPr>
        <w:pStyle w:val="Caption"/>
        <w:jc w:val="center"/>
        <w:rPr>
          <w:rFonts w:asciiTheme="majorHAnsi" w:hAnsiTheme="majorHAnsi" w:cstheme="majorHAnsi"/>
          <w:b w:val="0"/>
          <w:color w:val="auto"/>
          <w:sz w:val="20"/>
          <w:szCs w:val="20"/>
          <w:rPrChange w:id="388" w:author="user" w:date="2012-04-05T08:32:00Z">
            <w:rPr>
              <w:rFonts w:asciiTheme="majorHAnsi" w:hAnsiTheme="majorHAnsi" w:cstheme="majorHAnsi"/>
              <w:sz w:val="20"/>
              <w:szCs w:val="20"/>
            </w:rPr>
          </w:rPrChange>
        </w:rPr>
        <w:pPrChange w:id="389" w:author="user" w:date="2012-04-05T08:31:00Z">
          <w:pPr>
            <w:spacing w:after="120" w:line="160" w:lineRule="atLeast"/>
            <w:jc w:val="center"/>
          </w:pPr>
        </w:pPrChange>
      </w:pPr>
      <w:bookmarkStart w:id="390" w:name="_Ref321385156"/>
      <w:ins w:id="391" w:author="user" w:date="2012-04-05T08:31:00Z">
        <w:r w:rsidRPr="00E32857">
          <w:rPr>
            <w:rFonts w:asciiTheme="majorHAnsi" w:hAnsiTheme="majorHAnsi" w:cstheme="majorHAnsi"/>
            <w:b w:val="0"/>
            <w:color w:val="auto"/>
            <w:sz w:val="20"/>
            <w:szCs w:val="20"/>
            <w:rPrChange w:id="392" w:author="user" w:date="2012-04-05T08:32:00Z">
              <w:rPr/>
            </w:rPrChange>
          </w:rPr>
          <w:t xml:space="preserve">Figure </w:t>
        </w:r>
        <w:r w:rsidRPr="00E32857">
          <w:rPr>
            <w:rFonts w:asciiTheme="majorHAnsi" w:hAnsiTheme="majorHAnsi" w:cstheme="majorHAnsi"/>
            <w:b w:val="0"/>
            <w:color w:val="auto"/>
            <w:sz w:val="20"/>
            <w:szCs w:val="20"/>
            <w:rPrChange w:id="393" w:author="user" w:date="2012-04-05T08:32:00Z">
              <w:rPr/>
            </w:rPrChange>
          </w:rPr>
          <w:fldChar w:fldCharType="begin"/>
        </w:r>
        <w:r w:rsidRPr="00E32857">
          <w:rPr>
            <w:rFonts w:asciiTheme="majorHAnsi" w:hAnsiTheme="majorHAnsi" w:cstheme="majorHAnsi"/>
            <w:b w:val="0"/>
            <w:color w:val="auto"/>
            <w:sz w:val="20"/>
            <w:szCs w:val="20"/>
            <w:rPrChange w:id="394" w:author="user" w:date="2012-04-05T08:32:00Z">
              <w:rPr/>
            </w:rPrChange>
          </w:rPr>
          <w:instrText xml:space="preserve"> SEQ Figure \* ARABIC </w:instrText>
        </w:r>
      </w:ins>
      <w:r w:rsidRPr="00E32857">
        <w:rPr>
          <w:rFonts w:asciiTheme="majorHAnsi" w:hAnsiTheme="majorHAnsi" w:cstheme="majorHAnsi"/>
          <w:b w:val="0"/>
          <w:color w:val="auto"/>
          <w:sz w:val="20"/>
          <w:szCs w:val="20"/>
          <w:rPrChange w:id="395" w:author="user" w:date="2012-04-05T08:32:00Z">
            <w:rPr/>
          </w:rPrChange>
        </w:rPr>
        <w:fldChar w:fldCharType="separate"/>
      </w:r>
      <w:ins w:id="396" w:author="user" w:date="2012-04-05T08:31:00Z">
        <w:r w:rsidRPr="00E32857">
          <w:rPr>
            <w:rFonts w:asciiTheme="majorHAnsi" w:hAnsiTheme="majorHAnsi" w:cstheme="majorHAnsi"/>
            <w:b w:val="0"/>
            <w:noProof/>
            <w:color w:val="auto"/>
            <w:sz w:val="20"/>
            <w:szCs w:val="20"/>
            <w:rPrChange w:id="397" w:author="user" w:date="2012-04-05T08:32:00Z">
              <w:rPr>
                <w:noProof/>
              </w:rPr>
            </w:rPrChange>
          </w:rPr>
          <w:t>3</w:t>
        </w:r>
        <w:r w:rsidRPr="00E32857">
          <w:rPr>
            <w:rFonts w:asciiTheme="majorHAnsi" w:hAnsiTheme="majorHAnsi" w:cstheme="majorHAnsi"/>
            <w:b w:val="0"/>
            <w:color w:val="auto"/>
            <w:sz w:val="20"/>
            <w:szCs w:val="20"/>
            <w:rPrChange w:id="398" w:author="user" w:date="2012-04-05T08:32:00Z">
              <w:rPr/>
            </w:rPrChange>
          </w:rPr>
          <w:fldChar w:fldCharType="end"/>
        </w:r>
        <w:bookmarkEnd w:id="390"/>
        <w:r w:rsidRPr="00E32857">
          <w:rPr>
            <w:rFonts w:asciiTheme="majorHAnsi" w:hAnsiTheme="majorHAnsi" w:cstheme="majorHAnsi"/>
            <w:b w:val="0"/>
            <w:color w:val="auto"/>
            <w:sz w:val="20"/>
            <w:szCs w:val="20"/>
            <w:rPrChange w:id="399" w:author="user" w:date="2012-04-05T08:32:00Z">
              <w:rPr/>
            </w:rPrChange>
          </w:rPr>
          <w:t>: 2Easy Scripting tab</w:t>
        </w:r>
      </w:ins>
      <w:ins w:id="400" w:author="user" w:date="2012-04-04T21:51:00Z">
        <w:r w:rsidR="00347961" w:rsidRPr="00E32857">
          <w:rPr>
            <w:rFonts w:asciiTheme="majorHAnsi" w:hAnsiTheme="majorHAnsi" w:cstheme="majorHAnsi"/>
            <w:b w:val="0"/>
            <w:noProof/>
            <w:color w:val="auto"/>
            <w:sz w:val="20"/>
            <w:szCs w:val="20"/>
            <w:lang w:eastAsia="en-GB"/>
            <w:rPrChange w:id="401" w:author="user" w:date="2012-04-05T08:32:00Z">
              <w:rPr>
                <w:rFonts w:asciiTheme="majorHAnsi" w:hAnsiTheme="majorHAnsi" w:cstheme="majorHAnsi"/>
                <w:noProof/>
                <w:sz w:val="20"/>
                <w:szCs w:val="20"/>
                <w:lang w:eastAsia="en-GB"/>
              </w:rPr>
            </w:rPrChange>
          </w:rPr>
          <w:t xml:space="preserve"> </w:t>
        </w:r>
      </w:ins>
      <w:del w:id="402" w:author="user" w:date="2012-04-04T21:52:00Z">
        <w:r w:rsidR="00C90138" w:rsidRPr="00E32857" w:rsidDel="00347961">
          <w:rPr>
            <w:rFonts w:asciiTheme="majorHAnsi" w:hAnsiTheme="majorHAnsi" w:cstheme="majorHAnsi"/>
            <w:b w:val="0"/>
            <w:noProof/>
            <w:color w:val="auto"/>
            <w:sz w:val="20"/>
            <w:szCs w:val="20"/>
            <w:lang w:eastAsia="en-GB"/>
            <w:rPrChange w:id="403" w:author="user" w:date="2012-04-05T08:32:00Z">
              <w:rPr>
                <w:rFonts w:asciiTheme="majorHAnsi" w:hAnsiTheme="majorHAnsi" w:cstheme="majorHAnsi"/>
                <w:noProof/>
                <w:sz w:val="20"/>
                <w:szCs w:val="20"/>
                <w:lang w:eastAsia="en-GB"/>
              </w:rPr>
            </w:rPrChange>
          </w:rPr>
          <w:drawing>
            <wp:inline distT="0" distB="0" distL="0" distR="0" wp14:anchorId="28AB45B4" wp14:editId="4D9DCC2D">
              <wp:extent cx="3831590" cy="2752725"/>
              <wp:effectExtent l="1905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/>
                      <a:srcRect l="11851" t="18473" r="26265" b="1034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31590" cy="2752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:rsidR="002F02F3" w:rsidRDefault="00C90138" w:rsidP="002F02F3">
      <w:pPr>
        <w:spacing w:after="120" w:line="160" w:lineRule="atLeas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Any </w:t>
      </w:r>
      <w:proofErr w:type="gramStart"/>
      <w:r>
        <w:rPr>
          <w:rFonts w:asciiTheme="majorHAnsi" w:hAnsiTheme="majorHAnsi" w:cstheme="majorHAnsi"/>
          <w:sz w:val="20"/>
          <w:szCs w:val="20"/>
        </w:rPr>
        <w:t>classes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</w:t>
      </w:r>
      <w:ins w:id="404" w:author="user" w:date="2012-04-05T10:30:00Z">
        <w:r w:rsidR="006D132A">
          <w:rPr>
            <w:rFonts w:asciiTheme="majorHAnsi" w:hAnsiTheme="majorHAnsi" w:cstheme="majorHAnsi"/>
            <w:sz w:val="20"/>
            <w:szCs w:val="20"/>
          </w:rPr>
          <w:t>creat</w:t>
        </w:r>
      </w:ins>
      <w:del w:id="405" w:author="user" w:date="2012-04-05T10:30:00Z">
        <w:r w:rsidDel="006D132A">
          <w:rPr>
            <w:rFonts w:asciiTheme="majorHAnsi" w:hAnsiTheme="majorHAnsi" w:cstheme="majorHAnsi"/>
            <w:sz w:val="20"/>
            <w:szCs w:val="20"/>
          </w:rPr>
          <w:delText>declar</w:delText>
        </w:r>
      </w:del>
      <w:r>
        <w:rPr>
          <w:rFonts w:asciiTheme="majorHAnsi" w:hAnsiTheme="majorHAnsi" w:cstheme="majorHAnsi"/>
          <w:sz w:val="20"/>
          <w:szCs w:val="20"/>
        </w:rPr>
        <w:t>ed in 2Easy can be made available to the scripting environment</w:t>
      </w:r>
      <w:ins w:id="406" w:author="user" w:date="2012-04-05T10:12:00Z">
        <w:r w:rsidR="008F7FD9">
          <w:rPr>
            <w:rFonts w:asciiTheme="majorHAnsi" w:hAnsiTheme="majorHAnsi" w:cstheme="majorHAnsi"/>
            <w:sz w:val="20"/>
            <w:szCs w:val="20"/>
          </w:rPr>
          <w:t xml:space="preserve">. The </w:t>
        </w:r>
      </w:ins>
      <w:del w:id="407" w:author="user" w:date="2012-04-05T10:11:00Z">
        <w:r w:rsidDel="008F7FD9">
          <w:rPr>
            <w:rFonts w:asciiTheme="majorHAnsi" w:hAnsiTheme="majorHAnsi" w:cstheme="majorHAnsi"/>
            <w:sz w:val="20"/>
            <w:szCs w:val="20"/>
          </w:rPr>
          <w:delText xml:space="preserve"> through the </w:delText>
        </w:r>
      </w:del>
      <w:r>
        <w:rPr>
          <w:rFonts w:asciiTheme="majorHAnsi" w:hAnsiTheme="majorHAnsi" w:cstheme="majorHAnsi"/>
          <w:sz w:val="20"/>
          <w:szCs w:val="20"/>
        </w:rPr>
        <w:t xml:space="preserve">following </w:t>
      </w:r>
      <w:ins w:id="408" w:author="user" w:date="2012-04-05T10:12:00Z">
        <w:r w:rsidR="008F7FD9">
          <w:rPr>
            <w:rFonts w:asciiTheme="majorHAnsi" w:hAnsiTheme="majorHAnsi" w:cstheme="majorHAnsi"/>
            <w:sz w:val="20"/>
            <w:szCs w:val="20"/>
          </w:rPr>
          <w:t xml:space="preserve">is an example of the </w:t>
        </w:r>
      </w:ins>
      <w:r>
        <w:rPr>
          <w:rFonts w:asciiTheme="majorHAnsi" w:hAnsiTheme="majorHAnsi" w:cstheme="majorHAnsi"/>
          <w:sz w:val="20"/>
          <w:szCs w:val="20"/>
        </w:rPr>
        <w:t>mechanism</w:t>
      </w:r>
      <w:ins w:id="409" w:author="user" w:date="2012-04-05T10:12:00Z">
        <w:r w:rsidR="008F7FD9">
          <w:rPr>
            <w:rFonts w:asciiTheme="majorHAnsi" w:hAnsiTheme="majorHAnsi" w:cstheme="majorHAnsi"/>
            <w:sz w:val="20"/>
            <w:szCs w:val="20"/>
          </w:rPr>
          <w:t xml:space="preserve"> as for a motor created in 2Easy</w:t>
        </w:r>
      </w:ins>
      <w:del w:id="410" w:author="user" w:date="2012-04-05T10:11:00Z">
        <w:r w:rsidDel="008F7FD9">
          <w:rPr>
            <w:rFonts w:asciiTheme="majorHAnsi" w:hAnsiTheme="majorHAnsi" w:cstheme="majorHAnsi"/>
            <w:sz w:val="20"/>
            <w:szCs w:val="20"/>
          </w:rPr>
          <w:delText xml:space="preserve"> (using Motor *ssx as an example)</w:delText>
        </w:r>
      </w:del>
      <w:r>
        <w:rPr>
          <w:rFonts w:asciiTheme="majorHAnsi" w:hAnsiTheme="majorHAnsi" w:cstheme="majorHAnsi"/>
          <w:sz w:val="20"/>
          <w:szCs w:val="20"/>
        </w:rPr>
        <w:t>:</w:t>
      </w:r>
    </w:p>
    <w:p w:rsidR="002F02F3" w:rsidRDefault="00C90138" w:rsidP="002F02F3">
      <w:pPr>
        <w:pStyle w:val="ListParagraph"/>
        <w:numPr>
          <w:ilvl w:val="0"/>
          <w:numId w:val="22"/>
        </w:numPr>
        <w:spacing w:after="120" w:line="160" w:lineRule="atLeas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class Motor </w:t>
      </w:r>
      <w:r w:rsidR="002D2980">
        <w:rPr>
          <w:rFonts w:asciiTheme="majorHAnsi" w:hAnsiTheme="majorHAnsi" w:cstheme="majorHAnsi"/>
          <w:sz w:val="20"/>
          <w:szCs w:val="20"/>
        </w:rPr>
        <w:t xml:space="preserve">extends </w:t>
      </w:r>
      <w:proofErr w:type="spellStart"/>
      <w:r w:rsidR="002D2980">
        <w:rPr>
          <w:rFonts w:asciiTheme="majorHAnsi" w:hAnsiTheme="majorHAnsi" w:cstheme="majorHAnsi"/>
          <w:sz w:val="20"/>
          <w:szCs w:val="20"/>
        </w:rPr>
        <w:t>QThread</w:t>
      </w:r>
      <w:proofErr w:type="spellEnd"/>
      <w:r w:rsidR="002D2980">
        <w:rPr>
          <w:rFonts w:asciiTheme="majorHAnsi" w:hAnsiTheme="majorHAnsi" w:cstheme="majorHAnsi"/>
          <w:sz w:val="20"/>
          <w:szCs w:val="20"/>
        </w:rPr>
        <w:t xml:space="preserve"> and hence </w:t>
      </w:r>
      <w:proofErr w:type="spellStart"/>
      <w:r>
        <w:rPr>
          <w:rFonts w:asciiTheme="majorHAnsi" w:hAnsiTheme="majorHAnsi" w:cstheme="majorHAnsi"/>
          <w:sz w:val="20"/>
          <w:szCs w:val="20"/>
        </w:rPr>
        <w:t>QObject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in the following way:</w:t>
      </w:r>
    </w:p>
    <w:p w:rsidR="002F02F3" w:rsidRPr="008D26BA" w:rsidRDefault="00C90138" w:rsidP="008D26BA">
      <w:pPr>
        <w:pStyle w:val="ListParagraph"/>
        <w:numPr>
          <w:ilvl w:val="1"/>
          <w:numId w:val="22"/>
        </w:numPr>
        <w:spacing w:after="0" w:line="160" w:lineRule="atLeast"/>
        <w:ind w:left="1434" w:hanging="357"/>
        <w:rPr>
          <w:ins w:id="411" w:author="user" w:date="2012-04-05T09:43:00Z"/>
          <w:rFonts w:asciiTheme="majorHAnsi" w:hAnsiTheme="majorHAnsi" w:cstheme="majorHAnsi"/>
          <w:i/>
          <w:sz w:val="20"/>
          <w:szCs w:val="20"/>
          <w:rPrChange w:id="412" w:author="user" w:date="2012-04-05T09:43:00Z">
            <w:rPr>
              <w:ins w:id="413" w:author="user" w:date="2012-04-05T09:43:00Z"/>
              <w:rFonts w:asciiTheme="majorHAnsi" w:hAnsiTheme="majorHAnsi" w:cstheme="majorHAnsi"/>
              <w:sz w:val="20"/>
              <w:szCs w:val="20"/>
            </w:rPr>
          </w:rPrChange>
        </w:rPr>
        <w:pPrChange w:id="414" w:author="user" w:date="2012-04-05T09:44:00Z">
          <w:pPr>
            <w:pStyle w:val="ListParagraph"/>
            <w:numPr>
              <w:ilvl w:val="1"/>
              <w:numId w:val="22"/>
            </w:numPr>
            <w:spacing w:after="120" w:line="160" w:lineRule="atLeast"/>
            <w:ind w:left="1440" w:hanging="360"/>
          </w:pPr>
        </w:pPrChange>
      </w:pPr>
      <w:r w:rsidRPr="00626D10">
        <w:rPr>
          <w:rFonts w:asciiTheme="majorHAnsi" w:hAnsiTheme="majorHAnsi" w:cstheme="majorHAnsi"/>
          <w:i/>
          <w:sz w:val="20"/>
          <w:szCs w:val="20"/>
        </w:rPr>
        <w:t>#include &lt;</w:t>
      </w:r>
      <w:proofErr w:type="spellStart"/>
      <w:r w:rsidRPr="00626D10">
        <w:rPr>
          <w:rFonts w:asciiTheme="majorHAnsi" w:hAnsiTheme="majorHAnsi" w:cstheme="majorHAnsi"/>
          <w:i/>
          <w:sz w:val="20"/>
          <w:szCs w:val="20"/>
        </w:rPr>
        <w:t>Q</w:t>
      </w:r>
      <w:r w:rsidR="002D2980">
        <w:rPr>
          <w:rFonts w:asciiTheme="majorHAnsi" w:hAnsiTheme="majorHAnsi" w:cstheme="majorHAnsi"/>
          <w:i/>
          <w:sz w:val="20"/>
          <w:szCs w:val="20"/>
        </w:rPr>
        <w:t>Thread</w:t>
      </w:r>
      <w:proofErr w:type="spellEnd"/>
      <w:r w:rsidRPr="00626D10">
        <w:rPr>
          <w:rFonts w:asciiTheme="majorHAnsi" w:hAnsiTheme="majorHAnsi" w:cstheme="majorHAnsi"/>
          <w:i/>
          <w:sz w:val="20"/>
          <w:szCs w:val="20"/>
        </w:rPr>
        <w:t>&gt;</w:t>
      </w:r>
      <w:r>
        <w:rPr>
          <w:rFonts w:asciiTheme="majorHAnsi" w:hAnsiTheme="majorHAnsi" w:cstheme="majorHAnsi"/>
          <w:i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>(</w:t>
      </w:r>
      <w:proofErr w:type="spellStart"/>
      <w:r>
        <w:rPr>
          <w:rFonts w:asciiTheme="majorHAnsi" w:hAnsiTheme="majorHAnsi" w:cstheme="majorHAnsi"/>
          <w:sz w:val="20"/>
          <w:szCs w:val="20"/>
        </w:rPr>
        <w:t>motor.h</w:t>
      </w:r>
      <w:proofErr w:type="spellEnd"/>
      <w:r>
        <w:rPr>
          <w:rFonts w:asciiTheme="majorHAnsi" w:hAnsiTheme="majorHAnsi" w:cstheme="majorHAnsi"/>
          <w:sz w:val="20"/>
          <w:szCs w:val="20"/>
        </w:rPr>
        <w:t>)</w:t>
      </w:r>
    </w:p>
    <w:p w:rsidR="008D26BA" w:rsidRPr="008D26BA" w:rsidRDefault="008D26BA" w:rsidP="008D26BA">
      <w:pPr>
        <w:spacing w:after="0" w:line="160" w:lineRule="atLeast"/>
        <w:ind w:left="1440"/>
        <w:rPr>
          <w:rFonts w:asciiTheme="majorHAnsi" w:hAnsiTheme="majorHAnsi" w:cstheme="majorHAnsi"/>
          <w:i/>
          <w:sz w:val="20"/>
          <w:szCs w:val="20"/>
          <w:rPrChange w:id="415" w:author="user" w:date="2012-04-05T09:43:00Z">
            <w:rPr/>
          </w:rPrChange>
        </w:rPr>
        <w:pPrChange w:id="416" w:author="user" w:date="2012-04-05T09:44:00Z">
          <w:pPr>
            <w:pStyle w:val="ListParagraph"/>
            <w:numPr>
              <w:ilvl w:val="1"/>
              <w:numId w:val="22"/>
            </w:numPr>
            <w:spacing w:after="120" w:line="160" w:lineRule="atLeast"/>
            <w:ind w:left="1440" w:hanging="360"/>
          </w:pPr>
        </w:pPrChange>
      </w:pPr>
      <w:ins w:id="417" w:author="user" w:date="2012-04-05T09:44:00Z">
        <w:r>
          <w:rPr>
            <w:rFonts w:asciiTheme="majorHAnsi" w:hAnsiTheme="majorHAnsi" w:cstheme="majorHAnsi"/>
            <w:i/>
            <w:sz w:val="20"/>
            <w:szCs w:val="20"/>
          </w:rPr>
          <w:t>#include “</w:t>
        </w:r>
        <w:proofErr w:type="spellStart"/>
        <w:r>
          <w:rPr>
            <w:rFonts w:asciiTheme="majorHAnsi" w:hAnsiTheme="majorHAnsi" w:cstheme="majorHAnsi"/>
            <w:i/>
            <w:sz w:val="20"/>
            <w:szCs w:val="20"/>
          </w:rPr>
          <w:t>reservable.h</w:t>
        </w:r>
        <w:proofErr w:type="spellEnd"/>
        <w:r>
          <w:rPr>
            <w:rFonts w:asciiTheme="majorHAnsi" w:hAnsiTheme="majorHAnsi" w:cstheme="majorHAnsi"/>
            <w:i/>
            <w:sz w:val="20"/>
            <w:szCs w:val="20"/>
          </w:rPr>
          <w:t>”</w:t>
        </w:r>
      </w:ins>
    </w:p>
    <w:p w:rsidR="002F02F3" w:rsidRDefault="00C90138" w:rsidP="002F02F3">
      <w:pPr>
        <w:pStyle w:val="ListParagraph"/>
        <w:spacing w:after="120" w:line="160" w:lineRule="atLeast"/>
        <w:ind w:left="1440"/>
        <w:rPr>
          <w:rFonts w:asciiTheme="majorHAnsi" w:hAnsiTheme="majorHAnsi" w:cstheme="majorHAnsi"/>
          <w:i/>
          <w:sz w:val="20"/>
          <w:szCs w:val="20"/>
        </w:rPr>
      </w:pPr>
      <w:proofErr w:type="gramStart"/>
      <w:r w:rsidRPr="00626D10">
        <w:rPr>
          <w:rFonts w:asciiTheme="majorHAnsi" w:hAnsiTheme="majorHAnsi" w:cstheme="majorHAnsi"/>
          <w:i/>
          <w:sz w:val="20"/>
          <w:szCs w:val="20"/>
        </w:rPr>
        <w:t>class</w:t>
      </w:r>
      <w:proofErr w:type="gramEnd"/>
      <w:r w:rsidRPr="00626D10">
        <w:rPr>
          <w:rFonts w:asciiTheme="majorHAnsi" w:hAnsiTheme="majorHAnsi" w:cstheme="majorHAnsi"/>
          <w:i/>
          <w:sz w:val="20"/>
          <w:szCs w:val="20"/>
        </w:rPr>
        <w:t xml:space="preserve"> Motor : public </w:t>
      </w:r>
      <w:proofErr w:type="spellStart"/>
      <w:r w:rsidRPr="00626D10">
        <w:rPr>
          <w:rFonts w:asciiTheme="majorHAnsi" w:hAnsiTheme="majorHAnsi" w:cstheme="majorHAnsi"/>
          <w:i/>
          <w:sz w:val="20"/>
          <w:szCs w:val="20"/>
        </w:rPr>
        <w:t>Q</w:t>
      </w:r>
      <w:r w:rsidR="002D2980">
        <w:rPr>
          <w:rFonts w:asciiTheme="majorHAnsi" w:hAnsiTheme="majorHAnsi" w:cstheme="majorHAnsi"/>
          <w:i/>
          <w:sz w:val="20"/>
          <w:szCs w:val="20"/>
        </w:rPr>
        <w:t>Thread</w:t>
      </w:r>
      <w:proofErr w:type="spellEnd"/>
      <w:ins w:id="418" w:author="user" w:date="2012-04-05T09:44:00Z">
        <w:r w:rsidR="008D26BA">
          <w:rPr>
            <w:rFonts w:asciiTheme="majorHAnsi" w:hAnsiTheme="majorHAnsi" w:cstheme="majorHAnsi"/>
            <w:i/>
            <w:sz w:val="20"/>
            <w:szCs w:val="20"/>
          </w:rPr>
          <w:t xml:space="preserve">, public </w:t>
        </w:r>
        <w:proofErr w:type="spellStart"/>
        <w:r w:rsidR="008D26BA">
          <w:rPr>
            <w:rFonts w:asciiTheme="majorHAnsi" w:hAnsiTheme="majorHAnsi" w:cstheme="majorHAnsi"/>
            <w:i/>
            <w:sz w:val="20"/>
            <w:szCs w:val="20"/>
          </w:rPr>
          <w:t>Reservable</w:t>
        </w:r>
      </w:ins>
      <w:proofErr w:type="spellEnd"/>
    </w:p>
    <w:p w:rsidR="002F02F3" w:rsidRDefault="00C90138" w:rsidP="002F02F3">
      <w:pPr>
        <w:pStyle w:val="ListParagraph"/>
        <w:spacing w:after="120" w:line="160" w:lineRule="atLeast"/>
        <w:ind w:left="1440"/>
        <w:rPr>
          <w:rFonts w:asciiTheme="majorHAnsi" w:hAnsiTheme="majorHAnsi" w:cstheme="majorHAnsi"/>
          <w:i/>
          <w:sz w:val="20"/>
          <w:szCs w:val="20"/>
        </w:rPr>
      </w:pPr>
      <w:r w:rsidRPr="00626D10">
        <w:rPr>
          <w:rFonts w:asciiTheme="majorHAnsi" w:hAnsiTheme="majorHAnsi" w:cstheme="majorHAnsi"/>
          <w:i/>
          <w:sz w:val="20"/>
          <w:szCs w:val="20"/>
        </w:rPr>
        <w:t>{</w:t>
      </w:r>
    </w:p>
    <w:p w:rsidR="002F02F3" w:rsidRDefault="00C90138" w:rsidP="002F02F3">
      <w:pPr>
        <w:pStyle w:val="ListParagraph"/>
        <w:spacing w:after="120" w:line="160" w:lineRule="atLeast"/>
        <w:ind w:left="1440"/>
        <w:rPr>
          <w:rFonts w:asciiTheme="majorHAnsi" w:hAnsiTheme="majorHAnsi" w:cstheme="majorHAnsi"/>
          <w:i/>
          <w:sz w:val="20"/>
          <w:szCs w:val="20"/>
        </w:rPr>
      </w:pPr>
      <w:r w:rsidRPr="00626D10">
        <w:rPr>
          <w:rFonts w:asciiTheme="majorHAnsi" w:hAnsiTheme="majorHAnsi" w:cstheme="majorHAnsi"/>
          <w:i/>
          <w:sz w:val="20"/>
          <w:szCs w:val="20"/>
        </w:rPr>
        <w:t xml:space="preserve">    Q_OBJECT</w:t>
      </w:r>
    </w:p>
    <w:p w:rsidR="002F02F3" w:rsidRDefault="00C90138" w:rsidP="002F02F3">
      <w:pPr>
        <w:pStyle w:val="ListParagraph"/>
        <w:spacing w:after="120" w:line="160" w:lineRule="atLeast"/>
        <w:ind w:left="1440"/>
        <w:rPr>
          <w:rFonts w:asciiTheme="majorHAnsi" w:hAnsiTheme="majorHAnsi" w:cstheme="majorHAnsi"/>
          <w:i/>
          <w:sz w:val="20"/>
          <w:szCs w:val="20"/>
        </w:rPr>
      </w:pPr>
      <w:proofErr w:type="gramStart"/>
      <w:r w:rsidRPr="00626D10">
        <w:rPr>
          <w:rFonts w:asciiTheme="majorHAnsi" w:hAnsiTheme="majorHAnsi" w:cstheme="majorHAnsi"/>
          <w:i/>
          <w:sz w:val="20"/>
          <w:szCs w:val="20"/>
        </w:rPr>
        <w:t>public</w:t>
      </w:r>
      <w:proofErr w:type="gramEnd"/>
      <w:r w:rsidRPr="00626D10">
        <w:rPr>
          <w:rFonts w:asciiTheme="majorHAnsi" w:hAnsiTheme="majorHAnsi" w:cstheme="majorHAnsi"/>
          <w:i/>
          <w:sz w:val="20"/>
          <w:szCs w:val="20"/>
        </w:rPr>
        <w:t>:</w:t>
      </w:r>
    </w:p>
    <w:p w:rsidR="002F02F3" w:rsidRDefault="00C90138" w:rsidP="002F02F3">
      <w:pPr>
        <w:pStyle w:val="ListParagraph"/>
        <w:spacing w:after="120" w:line="160" w:lineRule="atLeast"/>
        <w:ind w:left="1440"/>
        <w:rPr>
          <w:rFonts w:asciiTheme="majorHAnsi" w:hAnsiTheme="majorHAnsi" w:cstheme="majorHAnsi"/>
          <w:sz w:val="20"/>
          <w:szCs w:val="20"/>
        </w:rPr>
      </w:pPr>
      <w:r w:rsidRPr="00626D10">
        <w:rPr>
          <w:rFonts w:asciiTheme="majorHAnsi" w:hAnsiTheme="majorHAnsi" w:cstheme="majorHAnsi"/>
          <w:i/>
          <w:sz w:val="20"/>
          <w:szCs w:val="20"/>
        </w:rPr>
        <w:t xml:space="preserve">     </w:t>
      </w:r>
      <w:proofErr w:type="gramStart"/>
      <w:r w:rsidRPr="00626D10">
        <w:rPr>
          <w:rFonts w:asciiTheme="majorHAnsi" w:hAnsiTheme="majorHAnsi" w:cstheme="majorHAnsi"/>
          <w:i/>
          <w:sz w:val="20"/>
          <w:szCs w:val="20"/>
        </w:rPr>
        <w:t>explicit</w:t>
      </w:r>
      <w:proofErr w:type="gramEnd"/>
      <w:r w:rsidRPr="00626D10">
        <w:rPr>
          <w:rFonts w:asciiTheme="majorHAnsi" w:hAnsiTheme="majorHAnsi" w:cstheme="majorHAnsi"/>
          <w:i/>
          <w:sz w:val="20"/>
          <w:szCs w:val="20"/>
        </w:rPr>
        <w:t xml:space="preserve"> Motor(</w:t>
      </w:r>
      <w:proofErr w:type="spellStart"/>
      <w:r w:rsidRPr="00626D10">
        <w:rPr>
          <w:rFonts w:asciiTheme="majorHAnsi" w:hAnsiTheme="majorHAnsi" w:cstheme="majorHAnsi"/>
          <w:i/>
          <w:sz w:val="20"/>
          <w:szCs w:val="20"/>
        </w:rPr>
        <w:t>QObject</w:t>
      </w:r>
      <w:proofErr w:type="spellEnd"/>
      <w:r w:rsidRPr="00626D10">
        <w:rPr>
          <w:rFonts w:asciiTheme="majorHAnsi" w:hAnsiTheme="majorHAnsi" w:cstheme="majorHAnsi"/>
          <w:i/>
          <w:sz w:val="20"/>
          <w:szCs w:val="20"/>
        </w:rPr>
        <w:t xml:space="preserve"> *parent = 0);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:rsidR="002F02F3" w:rsidRPr="002F02F3" w:rsidRDefault="00C90138" w:rsidP="002F02F3">
      <w:pPr>
        <w:pStyle w:val="ListParagraph"/>
        <w:numPr>
          <w:ilvl w:val="0"/>
          <w:numId w:val="22"/>
        </w:numPr>
        <w:spacing w:after="120" w:line="160" w:lineRule="atLeas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Any methods which need to be available to the scripting environment are declared as Q_INVOKABLE. In the case of Motor the</w:t>
      </w:r>
      <w:ins w:id="419" w:author="user" w:date="2012-04-05T14:29:00Z">
        <w:r w:rsidR="00676A9E">
          <w:rPr>
            <w:rFonts w:asciiTheme="majorHAnsi" w:hAnsiTheme="majorHAnsi" w:cstheme="majorHAnsi"/>
            <w:sz w:val="20"/>
            <w:szCs w:val="20"/>
          </w:rPr>
          <w:t>se</w:t>
        </w:r>
      </w:ins>
      <w:r>
        <w:rPr>
          <w:rFonts w:asciiTheme="majorHAnsi" w:hAnsiTheme="majorHAnsi" w:cstheme="majorHAnsi"/>
          <w:sz w:val="20"/>
          <w:szCs w:val="20"/>
        </w:rPr>
        <w:t xml:space="preserve"> methods </w:t>
      </w:r>
      <w:ins w:id="420" w:author="user" w:date="2012-04-05T14:29:00Z">
        <w:r w:rsidR="00676A9E">
          <w:rPr>
            <w:rFonts w:asciiTheme="majorHAnsi" w:hAnsiTheme="majorHAnsi" w:cstheme="majorHAnsi"/>
            <w:sz w:val="20"/>
            <w:szCs w:val="20"/>
          </w:rPr>
          <w:t>may be</w:t>
        </w:r>
      </w:ins>
      <w:del w:id="421" w:author="user" w:date="2012-04-05T14:29:00Z">
        <w:r w:rsidDel="00676A9E">
          <w:rPr>
            <w:rFonts w:asciiTheme="majorHAnsi" w:hAnsiTheme="majorHAnsi" w:cstheme="majorHAnsi"/>
            <w:sz w:val="20"/>
            <w:szCs w:val="20"/>
          </w:rPr>
          <w:delText>are</w:delText>
        </w:r>
      </w:del>
      <w:r>
        <w:rPr>
          <w:rFonts w:asciiTheme="majorHAnsi" w:hAnsiTheme="majorHAnsi" w:cstheme="majorHAnsi"/>
          <w:sz w:val="20"/>
          <w:szCs w:val="20"/>
        </w:rPr>
        <w:t xml:space="preserve"> </w:t>
      </w:r>
      <w:ins w:id="422" w:author="user" w:date="2012-04-05T09:45:00Z">
        <w:r w:rsidR="008D26BA">
          <w:rPr>
            <w:rFonts w:asciiTheme="majorHAnsi" w:hAnsiTheme="majorHAnsi" w:cstheme="majorHAnsi"/>
            <w:sz w:val="20"/>
            <w:szCs w:val="20"/>
          </w:rPr>
          <w:t>pure</w:t>
        </w:r>
      </w:ins>
      <w:del w:id="423" w:author="user" w:date="2012-04-05T09:45:00Z">
        <w:r w:rsidDel="008D26BA">
          <w:rPr>
            <w:rFonts w:asciiTheme="majorHAnsi" w:hAnsiTheme="majorHAnsi" w:cstheme="majorHAnsi"/>
            <w:sz w:val="20"/>
            <w:szCs w:val="20"/>
          </w:rPr>
          <w:delText>also</w:delText>
        </w:r>
      </w:del>
      <w:r>
        <w:rPr>
          <w:rFonts w:asciiTheme="majorHAnsi" w:hAnsiTheme="majorHAnsi" w:cstheme="majorHAnsi"/>
          <w:sz w:val="20"/>
          <w:szCs w:val="20"/>
        </w:rPr>
        <w:t xml:space="preserve"> virtual </w:t>
      </w:r>
      <w:ins w:id="424" w:author="user" w:date="2012-04-05T09:45:00Z">
        <w:r w:rsidR="008D26BA">
          <w:rPr>
            <w:rFonts w:asciiTheme="majorHAnsi" w:hAnsiTheme="majorHAnsi" w:cstheme="majorHAnsi"/>
            <w:sz w:val="20"/>
            <w:szCs w:val="20"/>
          </w:rPr>
          <w:t>where</w:t>
        </w:r>
      </w:ins>
      <w:del w:id="425" w:author="user" w:date="2012-04-05T09:45:00Z">
        <w:r w:rsidDel="008D26BA">
          <w:rPr>
            <w:rFonts w:asciiTheme="majorHAnsi" w:hAnsiTheme="majorHAnsi" w:cstheme="majorHAnsi"/>
            <w:sz w:val="20"/>
            <w:szCs w:val="20"/>
          </w:rPr>
          <w:delText>as</w:delText>
        </w:r>
      </w:del>
      <w:r>
        <w:rPr>
          <w:rFonts w:asciiTheme="majorHAnsi" w:hAnsiTheme="majorHAnsi" w:cstheme="majorHAnsi"/>
          <w:sz w:val="20"/>
          <w:szCs w:val="20"/>
        </w:rPr>
        <w:t xml:space="preserve"> they </w:t>
      </w:r>
      <w:ins w:id="426" w:author="user" w:date="2012-04-05T09:46:00Z">
        <w:r w:rsidR="008D26BA">
          <w:rPr>
            <w:rFonts w:asciiTheme="majorHAnsi" w:hAnsiTheme="majorHAnsi" w:cstheme="majorHAnsi"/>
            <w:sz w:val="20"/>
            <w:szCs w:val="20"/>
          </w:rPr>
          <w:t xml:space="preserve">have to be </w:t>
        </w:r>
      </w:ins>
      <w:del w:id="427" w:author="user" w:date="2012-04-05T09:46:00Z">
        <w:r w:rsidDel="008D26BA">
          <w:rPr>
            <w:rFonts w:asciiTheme="majorHAnsi" w:hAnsiTheme="majorHAnsi" w:cstheme="majorHAnsi"/>
            <w:sz w:val="20"/>
            <w:szCs w:val="20"/>
          </w:rPr>
          <w:delText xml:space="preserve">are </w:delText>
        </w:r>
      </w:del>
      <w:r>
        <w:rPr>
          <w:rFonts w:asciiTheme="majorHAnsi" w:hAnsiTheme="majorHAnsi" w:cstheme="majorHAnsi"/>
          <w:sz w:val="20"/>
          <w:szCs w:val="20"/>
        </w:rPr>
        <w:t xml:space="preserve">implemented in </w:t>
      </w:r>
      <w:ins w:id="428" w:author="user" w:date="2012-04-05T09:45:00Z">
        <w:r w:rsidR="008D26BA">
          <w:rPr>
            <w:rFonts w:asciiTheme="majorHAnsi" w:hAnsiTheme="majorHAnsi" w:cstheme="majorHAnsi"/>
            <w:sz w:val="20"/>
            <w:szCs w:val="20"/>
          </w:rPr>
          <w:t>concrete implementations</w:t>
        </w:r>
      </w:ins>
      <w:del w:id="429" w:author="user" w:date="2012-04-05T09:45:00Z">
        <w:r w:rsidDel="008D26BA">
          <w:rPr>
            <w:rFonts w:asciiTheme="majorHAnsi" w:hAnsiTheme="majorHAnsi" w:cstheme="majorHAnsi"/>
            <w:sz w:val="20"/>
            <w:szCs w:val="20"/>
          </w:rPr>
          <w:delText>DummyMotor</w:delText>
        </w:r>
      </w:del>
      <w:r>
        <w:rPr>
          <w:rFonts w:asciiTheme="majorHAnsi" w:hAnsiTheme="majorHAnsi" w:cstheme="majorHAnsi"/>
          <w:sz w:val="20"/>
          <w:szCs w:val="20"/>
        </w:rPr>
        <w:t>.</w:t>
      </w:r>
      <w:del w:id="430" w:author="user" w:date="2012-04-05T09:46:00Z">
        <w:r w:rsidDel="008D26BA">
          <w:rPr>
            <w:rFonts w:asciiTheme="majorHAnsi" w:hAnsiTheme="majorHAnsi" w:cstheme="majorHAnsi"/>
            <w:sz w:val="20"/>
            <w:szCs w:val="20"/>
          </w:rPr>
          <w:delText xml:space="preserve"> </w:delText>
        </w:r>
      </w:del>
    </w:p>
    <w:p w:rsidR="002F02F3" w:rsidRDefault="00C90138" w:rsidP="002F02F3">
      <w:pPr>
        <w:pStyle w:val="HTMLPreformatted"/>
        <w:numPr>
          <w:ilvl w:val="1"/>
          <w:numId w:val="22"/>
        </w:numPr>
        <w:spacing w:line="160" w:lineRule="atLeast"/>
        <w:rPr>
          <w:rFonts w:asciiTheme="majorHAnsi" w:hAnsiTheme="majorHAnsi" w:cstheme="majorHAnsi"/>
          <w:i/>
        </w:rPr>
      </w:pPr>
      <w:r w:rsidRPr="00626D10">
        <w:rPr>
          <w:rFonts w:asciiTheme="majorHAnsi" w:hAnsiTheme="majorHAnsi" w:cstheme="majorHAnsi"/>
          <w:i/>
        </w:rPr>
        <w:t xml:space="preserve">Q_INVOKABLE virtual void </w:t>
      </w:r>
      <w:r w:rsidRPr="00626D10">
        <w:rPr>
          <w:rFonts w:asciiTheme="majorHAnsi" w:hAnsiTheme="majorHAnsi" w:cstheme="majorHAnsi"/>
          <w:i/>
          <w:iCs/>
        </w:rPr>
        <w:t>stop</w:t>
      </w:r>
      <w:r w:rsidRPr="00626D10">
        <w:rPr>
          <w:rFonts w:asciiTheme="majorHAnsi" w:hAnsiTheme="majorHAnsi" w:cstheme="majorHAnsi"/>
          <w:i/>
        </w:rPr>
        <w:t>() = 0;</w:t>
      </w:r>
      <w:r>
        <w:rPr>
          <w:rFonts w:asciiTheme="majorHAnsi" w:hAnsiTheme="majorHAnsi" w:cstheme="majorHAnsi"/>
          <w:i/>
        </w:rPr>
        <w:t xml:space="preserve"> </w:t>
      </w:r>
      <w:r w:rsidRPr="00626D10">
        <w:rPr>
          <w:rFonts w:asciiTheme="majorHAnsi" w:hAnsiTheme="majorHAnsi" w:cstheme="majorHAnsi"/>
        </w:rPr>
        <w:t>(</w:t>
      </w:r>
      <w:proofErr w:type="spellStart"/>
      <w:r w:rsidRPr="00626D10">
        <w:rPr>
          <w:rFonts w:asciiTheme="majorHAnsi" w:hAnsiTheme="majorHAnsi" w:cstheme="majorHAnsi"/>
        </w:rPr>
        <w:t>motor.h</w:t>
      </w:r>
      <w:proofErr w:type="spellEnd"/>
      <w:r>
        <w:rPr>
          <w:rFonts w:asciiTheme="majorHAnsi" w:hAnsiTheme="majorHAnsi" w:cstheme="majorHAnsi"/>
        </w:rPr>
        <w:t>)</w:t>
      </w:r>
    </w:p>
    <w:p w:rsidR="002F02F3" w:rsidRDefault="00C90138" w:rsidP="002F02F3">
      <w:pPr>
        <w:pStyle w:val="HTMLPreformatted"/>
        <w:spacing w:line="160" w:lineRule="atLeast"/>
        <w:ind w:left="1440"/>
        <w:rPr>
          <w:rFonts w:asciiTheme="majorHAnsi" w:hAnsiTheme="majorHAnsi" w:cstheme="majorHAnsi"/>
          <w:i/>
        </w:rPr>
      </w:pPr>
      <w:r w:rsidRPr="00626D10">
        <w:rPr>
          <w:rFonts w:asciiTheme="majorHAnsi" w:hAnsiTheme="majorHAnsi" w:cstheme="majorHAnsi"/>
          <w:i/>
        </w:rPr>
        <w:t xml:space="preserve">Q_INVOKABLE virtual void </w:t>
      </w:r>
      <w:proofErr w:type="gramStart"/>
      <w:r w:rsidR="002D2980">
        <w:rPr>
          <w:rFonts w:asciiTheme="majorHAnsi" w:hAnsiTheme="majorHAnsi" w:cstheme="majorHAnsi"/>
          <w:i/>
          <w:iCs/>
        </w:rPr>
        <w:t>begin</w:t>
      </w:r>
      <w:r w:rsidRPr="00626D10">
        <w:rPr>
          <w:rFonts w:asciiTheme="majorHAnsi" w:hAnsiTheme="majorHAnsi" w:cstheme="majorHAnsi"/>
          <w:i/>
        </w:rPr>
        <w:t>(</w:t>
      </w:r>
      <w:proofErr w:type="spellStart"/>
      <w:proofErr w:type="gramEnd"/>
      <w:ins w:id="431" w:author="user" w:date="2012-04-05T09:49:00Z">
        <w:r w:rsidR="008D26BA">
          <w:rPr>
            <w:rFonts w:asciiTheme="majorHAnsi" w:hAnsiTheme="majorHAnsi" w:cstheme="majorHAnsi"/>
            <w:i/>
          </w:rPr>
          <w:t>int</w:t>
        </w:r>
        <w:proofErr w:type="spellEnd"/>
        <w:r w:rsidR="008D26BA">
          <w:rPr>
            <w:rFonts w:asciiTheme="majorHAnsi" w:hAnsiTheme="majorHAnsi" w:cstheme="majorHAnsi"/>
            <w:i/>
          </w:rPr>
          <w:t xml:space="preserve"> </w:t>
        </w:r>
        <w:proofErr w:type="spellStart"/>
        <w:r w:rsidR="008D26BA">
          <w:rPr>
            <w:rFonts w:asciiTheme="majorHAnsi" w:hAnsiTheme="majorHAnsi" w:cstheme="majorHAnsi"/>
            <w:i/>
          </w:rPr>
          <w:t>desiredPosition</w:t>
        </w:r>
      </w:ins>
      <w:proofErr w:type="spellEnd"/>
      <w:r w:rsidRPr="00626D10">
        <w:rPr>
          <w:rFonts w:asciiTheme="majorHAnsi" w:hAnsiTheme="majorHAnsi" w:cstheme="majorHAnsi"/>
          <w:i/>
        </w:rPr>
        <w:t>)</w:t>
      </w:r>
      <w:del w:id="432" w:author="user" w:date="2012-04-05T09:49:00Z">
        <w:r w:rsidRPr="00626D10" w:rsidDel="008D26BA">
          <w:rPr>
            <w:rFonts w:asciiTheme="majorHAnsi" w:hAnsiTheme="majorHAnsi" w:cstheme="majorHAnsi"/>
            <w:i/>
          </w:rPr>
          <w:delText xml:space="preserve"> = 0</w:delText>
        </w:r>
      </w:del>
      <w:ins w:id="433" w:author="user" w:date="2012-04-05T09:52:00Z">
        <w:r w:rsidR="007112E2">
          <w:rPr>
            <w:rFonts w:asciiTheme="majorHAnsi" w:hAnsiTheme="majorHAnsi" w:cstheme="majorHAnsi"/>
            <w:i/>
          </w:rPr>
          <w:t xml:space="preserve"> = 0;</w:t>
        </w:r>
      </w:ins>
      <w:del w:id="434" w:author="user" w:date="2012-04-05T09:52:00Z">
        <w:r w:rsidRPr="00626D10" w:rsidDel="007112E2">
          <w:rPr>
            <w:rFonts w:asciiTheme="majorHAnsi" w:hAnsiTheme="majorHAnsi" w:cstheme="majorHAnsi"/>
            <w:i/>
          </w:rPr>
          <w:delText xml:space="preserve">; </w:delText>
        </w:r>
      </w:del>
    </w:p>
    <w:p w:rsidR="002D2980" w:rsidRPr="00626D10" w:rsidDel="007112E2" w:rsidRDefault="002D2980" w:rsidP="002D2980">
      <w:pPr>
        <w:pStyle w:val="HTMLPreformatted"/>
        <w:spacing w:line="160" w:lineRule="atLeast"/>
        <w:ind w:left="1440"/>
        <w:rPr>
          <w:del w:id="435" w:author="user" w:date="2012-04-05T09:50:00Z"/>
          <w:rFonts w:asciiTheme="majorHAnsi" w:hAnsiTheme="majorHAnsi" w:cstheme="majorHAnsi"/>
          <w:i/>
        </w:rPr>
      </w:pPr>
      <w:del w:id="436" w:author="user" w:date="2012-04-05T09:50:00Z">
        <w:r w:rsidRPr="00626D10" w:rsidDel="007112E2">
          <w:rPr>
            <w:rFonts w:asciiTheme="majorHAnsi" w:hAnsiTheme="majorHAnsi" w:cstheme="majorHAnsi"/>
            <w:i/>
          </w:rPr>
          <w:delText xml:space="preserve">Q_INVOKABLE virtual void </w:delText>
        </w:r>
        <w:r w:rsidRPr="00626D10" w:rsidDel="007112E2">
          <w:rPr>
            <w:rFonts w:asciiTheme="majorHAnsi" w:hAnsiTheme="majorHAnsi" w:cstheme="majorHAnsi"/>
            <w:i/>
            <w:iCs/>
          </w:rPr>
          <w:delText>reset</w:delText>
        </w:r>
        <w:r w:rsidRPr="00626D10" w:rsidDel="007112E2">
          <w:rPr>
            <w:rFonts w:asciiTheme="majorHAnsi" w:hAnsiTheme="majorHAnsi" w:cstheme="majorHAnsi"/>
            <w:i/>
          </w:rPr>
          <w:delText>() = 0;</w:delText>
        </w:r>
      </w:del>
    </w:p>
    <w:p w:rsidR="002F02F3" w:rsidRDefault="00C90138" w:rsidP="002F02F3">
      <w:pPr>
        <w:pStyle w:val="HTMLPreformatted"/>
        <w:spacing w:line="160" w:lineRule="atLeast"/>
        <w:ind w:left="1440"/>
        <w:rPr>
          <w:rFonts w:asciiTheme="majorHAnsi" w:hAnsiTheme="majorHAnsi" w:cstheme="majorHAnsi"/>
          <w:i/>
        </w:rPr>
      </w:pPr>
      <w:r w:rsidRPr="00626D10">
        <w:rPr>
          <w:rFonts w:asciiTheme="majorHAnsi" w:hAnsiTheme="majorHAnsi" w:cstheme="majorHAnsi"/>
          <w:i/>
        </w:rPr>
        <w:t>Q_INVOKABLE</w:t>
      </w:r>
      <w:r w:rsidR="002D2980">
        <w:rPr>
          <w:rFonts w:asciiTheme="majorHAnsi" w:hAnsiTheme="majorHAnsi" w:cstheme="majorHAnsi"/>
          <w:i/>
        </w:rPr>
        <w:t xml:space="preserve"> </w:t>
      </w:r>
      <w:r w:rsidRPr="00626D10">
        <w:rPr>
          <w:rFonts w:asciiTheme="majorHAnsi" w:hAnsiTheme="majorHAnsi" w:cstheme="majorHAnsi"/>
          <w:i/>
        </w:rPr>
        <w:t xml:space="preserve">void </w:t>
      </w:r>
      <w:proofErr w:type="spellStart"/>
      <w:proofErr w:type="gramStart"/>
      <w:r w:rsidRPr="00626D10">
        <w:rPr>
          <w:rFonts w:asciiTheme="majorHAnsi" w:hAnsiTheme="majorHAnsi" w:cstheme="majorHAnsi"/>
          <w:i/>
          <w:iCs/>
        </w:rPr>
        <w:t>setDesiredMove</w:t>
      </w:r>
      <w:proofErr w:type="spellEnd"/>
      <w:r w:rsidRPr="00626D10">
        <w:rPr>
          <w:rFonts w:asciiTheme="majorHAnsi" w:hAnsiTheme="majorHAnsi" w:cstheme="majorHAnsi"/>
          <w:i/>
        </w:rPr>
        <w:t>(</w:t>
      </w:r>
      <w:proofErr w:type="spellStart"/>
      <w:proofErr w:type="gramEnd"/>
      <w:r w:rsidRPr="00626D10">
        <w:rPr>
          <w:rFonts w:asciiTheme="majorHAnsi" w:hAnsiTheme="majorHAnsi" w:cstheme="majorHAnsi"/>
          <w:i/>
        </w:rPr>
        <w:t>int</w:t>
      </w:r>
      <w:proofErr w:type="spellEnd"/>
      <w:r w:rsidRPr="00626D10">
        <w:rPr>
          <w:rFonts w:asciiTheme="majorHAnsi" w:hAnsiTheme="majorHAnsi" w:cstheme="majorHAnsi"/>
          <w:i/>
        </w:rPr>
        <w:t xml:space="preserve"> move, </w:t>
      </w:r>
      <w:proofErr w:type="spellStart"/>
      <w:r w:rsidRPr="00626D10">
        <w:rPr>
          <w:rFonts w:asciiTheme="majorHAnsi" w:hAnsiTheme="majorHAnsi" w:cstheme="majorHAnsi"/>
          <w:i/>
        </w:rPr>
        <w:t>int</w:t>
      </w:r>
      <w:proofErr w:type="spellEnd"/>
      <w:r w:rsidRPr="00626D10">
        <w:rPr>
          <w:rFonts w:asciiTheme="majorHAnsi" w:hAnsiTheme="majorHAnsi" w:cstheme="majorHAnsi"/>
          <w:i/>
        </w:rPr>
        <w:t xml:space="preserve"> mode)</w:t>
      </w:r>
      <w:del w:id="437" w:author="user" w:date="2012-04-05T09:51:00Z">
        <w:r w:rsidRPr="00626D10" w:rsidDel="007112E2">
          <w:rPr>
            <w:rFonts w:asciiTheme="majorHAnsi" w:hAnsiTheme="majorHAnsi" w:cstheme="majorHAnsi"/>
            <w:i/>
          </w:rPr>
          <w:delText xml:space="preserve"> = 0</w:delText>
        </w:r>
      </w:del>
      <w:r w:rsidRPr="00626D10">
        <w:rPr>
          <w:rFonts w:asciiTheme="majorHAnsi" w:hAnsiTheme="majorHAnsi" w:cstheme="majorHAnsi"/>
          <w:i/>
        </w:rPr>
        <w:t>;</w:t>
      </w:r>
    </w:p>
    <w:p w:rsidR="002F02F3" w:rsidRDefault="00C90138" w:rsidP="002F02F3">
      <w:pPr>
        <w:pStyle w:val="HTMLPreformatted"/>
        <w:spacing w:line="160" w:lineRule="atLeast"/>
        <w:ind w:left="1440"/>
        <w:rPr>
          <w:rFonts w:asciiTheme="majorHAnsi" w:hAnsiTheme="majorHAnsi" w:cstheme="majorHAnsi"/>
          <w:i/>
        </w:rPr>
      </w:pPr>
      <w:r w:rsidRPr="00626D10">
        <w:rPr>
          <w:rFonts w:asciiTheme="majorHAnsi" w:hAnsiTheme="majorHAnsi" w:cstheme="majorHAnsi"/>
          <w:i/>
        </w:rPr>
        <w:t xml:space="preserve">Q_INVOKABLE </w:t>
      </w:r>
      <w:proofErr w:type="spellStart"/>
      <w:r w:rsidRPr="00626D10">
        <w:rPr>
          <w:rFonts w:asciiTheme="majorHAnsi" w:hAnsiTheme="majorHAnsi" w:cstheme="majorHAnsi"/>
          <w:i/>
        </w:rPr>
        <w:t>int</w:t>
      </w:r>
      <w:proofErr w:type="spellEnd"/>
      <w:r w:rsidRPr="00626D10">
        <w:rPr>
          <w:rFonts w:asciiTheme="majorHAnsi" w:hAnsiTheme="majorHAnsi" w:cstheme="majorHAnsi"/>
          <w:i/>
        </w:rPr>
        <w:t xml:space="preserve"> </w:t>
      </w:r>
      <w:proofErr w:type="spellStart"/>
      <w:proofErr w:type="gramStart"/>
      <w:r w:rsidRPr="00626D10">
        <w:rPr>
          <w:rFonts w:asciiTheme="majorHAnsi" w:hAnsiTheme="majorHAnsi" w:cstheme="majorHAnsi"/>
          <w:i/>
          <w:iCs/>
        </w:rPr>
        <w:t>getPosition</w:t>
      </w:r>
      <w:proofErr w:type="spellEnd"/>
      <w:r w:rsidRPr="00626D10">
        <w:rPr>
          <w:rFonts w:asciiTheme="majorHAnsi" w:hAnsiTheme="majorHAnsi" w:cstheme="majorHAnsi"/>
          <w:i/>
        </w:rPr>
        <w:t>(</w:t>
      </w:r>
      <w:proofErr w:type="gramEnd"/>
      <w:r w:rsidRPr="00626D10">
        <w:rPr>
          <w:rFonts w:asciiTheme="majorHAnsi" w:hAnsiTheme="majorHAnsi" w:cstheme="majorHAnsi"/>
          <w:i/>
        </w:rPr>
        <w:t>);</w:t>
      </w:r>
    </w:p>
    <w:p w:rsidR="002F02F3" w:rsidDel="007112E2" w:rsidRDefault="00C90138" w:rsidP="002F02F3">
      <w:pPr>
        <w:pStyle w:val="ListParagraph"/>
        <w:spacing w:after="0" w:line="160" w:lineRule="atLeast"/>
        <w:ind w:left="1440"/>
        <w:rPr>
          <w:del w:id="438" w:author="user" w:date="2012-04-05T09:51:00Z"/>
          <w:rFonts w:asciiTheme="majorHAnsi" w:hAnsiTheme="majorHAnsi" w:cstheme="majorHAnsi"/>
          <w:i/>
          <w:sz w:val="20"/>
          <w:szCs w:val="20"/>
        </w:rPr>
      </w:pPr>
      <w:del w:id="439" w:author="user" w:date="2012-04-05T09:51:00Z">
        <w:r w:rsidRPr="00626D10" w:rsidDel="007112E2">
          <w:rPr>
            <w:rFonts w:asciiTheme="majorHAnsi" w:hAnsiTheme="majorHAnsi" w:cstheme="majorHAnsi"/>
            <w:i/>
            <w:sz w:val="20"/>
            <w:szCs w:val="20"/>
          </w:rPr>
          <w:delText xml:space="preserve">Q_INVOKABLE void </w:delText>
        </w:r>
        <w:r w:rsidRPr="00626D10" w:rsidDel="007112E2">
          <w:rPr>
            <w:rFonts w:asciiTheme="majorHAnsi" w:hAnsiTheme="majorHAnsi" w:cstheme="majorHAnsi"/>
            <w:i/>
            <w:iCs/>
            <w:sz w:val="20"/>
            <w:szCs w:val="20"/>
          </w:rPr>
          <w:delText>setPosition</w:delText>
        </w:r>
        <w:r w:rsidRPr="00626D10" w:rsidDel="007112E2">
          <w:rPr>
            <w:rFonts w:asciiTheme="majorHAnsi" w:hAnsiTheme="majorHAnsi" w:cstheme="majorHAnsi"/>
            <w:i/>
            <w:sz w:val="20"/>
            <w:szCs w:val="20"/>
          </w:rPr>
          <w:delText>(int position</w:delText>
        </w:r>
        <w:r w:rsidR="002D2980" w:rsidDel="007112E2">
          <w:rPr>
            <w:rFonts w:asciiTheme="majorHAnsi" w:hAnsiTheme="majorHAnsi" w:cstheme="majorHAnsi"/>
            <w:i/>
            <w:sz w:val="20"/>
            <w:szCs w:val="20"/>
          </w:rPr>
          <w:delText>);</w:delText>
        </w:r>
      </w:del>
    </w:p>
    <w:p w:rsidR="002D2980" w:rsidRPr="00626D10" w:rsidRDefault="002D2980" w:rsidP="002D2980">
      <w:pPr>
        <w:pStyle w:val="HTMLPreformatted"/>
        <w:spacing w:line="160" w:lineRule="atLeast"/>
        <w:ind w:left="1440"/>
        <w:rPr>
          <w:rFonts w:asciiTheme="majorHAnsi" w:hAnsiTheme="majorHAnsi" w:cstheme="majorHAnsi"/>
          <w:i/>
        </w:rPr>
      </w:pPr>
      <w:r w:rsidRPr="00626D10">
        <w:rPr>
          <w:rFonts w:asciiTheme="majorHAnsi" w:hAnsiTheme="majorHAnsi" w:cstheme="majorHAnsi"/>
          <w:i/>
        </w:rPr>
        <w:t xml:space="preserve">Q_INVOKABLE </w:t>
      </w:r>
      <w:ins w:id="440" w:author="user" w:date="2012-04-05T09:51:00Z">
        <w:r w:rsidR="007112E2">
          <w:rPr>
            <w:rFonts w:asciiTheme="majorHAnsi" w:hAnsiTheme="majorHAnsi" w:cstheme="majorHAnsi"/>
            <w:i/>
            <w:iCs/>
          </w:rPr>
          <w:t xml:space="preserve">bool </w:t>
        </w:r>
        <w:proofErr w:type="spellStart"/>
        <w:proofErr w:type="gramStart"/>
        <w:r w:rsidR="007112E2">
          <w:rPr>
            <w:rFonts w:asciiTheme="majorHAnsi" w:hAnsiTheme="majorHAnsi" w:cstheme="majorHAnsi"/>
            <w:i/>
            <w:iCs/>
          </w:rPr>
          <w:t>isMoving</w:t>
        </w:r>
      </w:ins>
      <w:proofErr w:type="spellEnd"/>
      <w:proofErr w:type="gramEnd"/>
      <w:del w:id="441" w:author="user" w:date="2012-04-05T09:51:00Z">
        <w:r w:rsidRPr="00626D10" w:rsidDel="007112E2">
          <w:rPr>
            <w:rFonts w:asciiTheme="majorHAnsi" w:hAnsiTheme="majorHAnsi" w:cstheme="majorHAnsi"/>
            <w:i/>
          </w:rPr>
          <w:delText xml:space="preserve">int </w:delText>
        </w:r>
        <w:r w:rsidRPr="00626D10" w:rsidDel="007112E2">
          <w:rPr>
            <w:rFonts w:asciiTheme="majorHAnsi" w:hAnsiTheme="majorHAnsi" w:cstheme="majorHAnsi"/>
            <w:i/>
            <w:iCs/>
          </w:rPr>
          <w:delText>getStatus</w:delText>
        </w:r>
      </w:del>
      <w:r>
        <w:rPr>
          <w:rFonts w:asciiTheme="majorHAnsi" w:hAnsiTheme="majorHAnsi" w:cstheme="majorHAnsi"/>
          <w:i/>
        </w:rPr>
        <w:t>()</w:t>
      </w:r>
      <w:r w:rsidRPr="00626D10">
        <w:rPr>
          <w:rFonts w:asciiTheme="majorHAnsi" w:hAnsiTheme="majorHAnsi" w:cstheme="majorHAnsi"/>
          <w:i/>
        </w:rPr>
        <w:t>;</w:t>
      </w:r>
      <w:del w:id="442" w:author="user" w:date="2012-04-05T10:01:00Z">
        <w:r w:rsidRPr="00626D10" w:rsidDel="00951B6C">
          <w:rPr>
            <w:rFonts w:asciiTheme="majorHAnsi" w:hAnsiTheme="majorHAnsi" w:cstheme="majorHAnsi"/>
            <w:i/>
          </w:rPr>
          <w:delText xml:space="preserve"> </w:delText>
        </w:r>
      </w:del>
    </w:p>
    <w:p w:rsidR="002F02F3" w:rsidRPr="002F02F3" w:rsidRDefault="002D2980" w:rsidP="002F02F3">
      <w:pPr>
        <w:pStyle w:val="HTMLPreformatted"/>
        <w:spacing w:after="120" w:line="160" w:lineRule="atLeast"/>
        <w:ind w:left="1440"/>
        <w:rPr>
          <w:rFonts w:asciiTheme="majorHAnsi" w:hAnsiTheme="majorHAnsi" w:cstheme="majorHAnsi"/>
          <w:i/>
        </w:rPr>
      </w:pPr>
      <w:r w:rsidRPr="00626D10">
        <w:rPr>
          <w:rFonts w:asciiTheme="majorHAnsi" w:hAnsiTheme="majorHAnsi" w:cstheme="majorHAnsi"/>
          <w:i/>
        </w:rPr>
        <w:t xml:space="preserve">Q_INVOKABLE </w:t>
      </w:r>
      <w:proofErr w:type="spellStart"/>
      <w:r>
        <w:rPr>
          <w:rFonts w:asciiTheme="majorHAnsi" w:hAnsiTheme="majorHAnsi" w:cstheme="majorHAnsi"/>
          <w:i/>
        </w:rPr>
        <w:t>QString</w:t>
      </w:r>
      <w:proofErr w:type="spellEnd"/>
      <w:r w:rsidRPr="00626D10">
        <w:rPr>
          <w:rFonts w:asciiTheme="majorHAnsi" w:hAnsiTheme="majorHAnsi" w:cstheme="majorHAnsi"/>
          <w:i/>
        </w:rPr>
        <w:t xml:space="preserve"> </w:t>
      </w:r>
      <w:proofErr w:type="spellStart"/>
      <w:proofErr w:type="gramStart"/>
      <w:r w:rsidRPr="00626D10">
        <w:rPr>
          <w:rFonts w:asciiTheme="majorHAnsi" w:hAnsiTheme="majorHAnsi" w:cstheme="majorHAnsi"/>
          <w:i/>
          <w:iCs/>
        </w:rPr>
        <w:t>getStatus</w:t>
      </w:r>
      <w:r>
        <w:rPr>
          <w:rFonts w:asciiTheme="majorHAnsi" w:hAnsiTheme="majorHAnsi" w:cstheme="majorHAnsi"/>
          <w:i/>
          <w:iCs/>
        </w:rPr>
        <w:t>String</w:t>
      </w:r>
      <w:proofErr w:type="spellEnd"/>
      <w:r>
        <w:rPr>
          <w:rFonts w:asciiTheme="majorHAnsi" w:hAnsiTheme="majorHAnsi" w:cstheme="majorHAnsi"/>
          <w:i/>
        </w:rPr>
        <w:t>(</w:t>
      </w:r>
      <w:proofErr w:type="gramEnd"/>
      <w:r>
        <w:rPr>
          <w:rFonts w:asciiTheme="majorHAnsi" w:hAnsiTheme="majorHAnsi" w:cstheme="majorHAnsi"/>
          <w:i/>
        </w:rPr>
        <w:t>)</w:t>
      </w:r>
      <w:r w:rsidRPr="00626D10">
        <w:rPr>
          <w:rFonts w:asciiTheme="majorHAnsi" w:hAnsiTheme="majorHAnsi" w:cstheme="majorHAnsi"/>
          <w:i/>
        </w:rPr>
        <w:t>;</w:t>
      </w:r>
      <w:del w:id="443" w:author="user" w:date="2012-04-05T10:01:00Z">
        <w:r w:rsidRPr="00626D10" w:rsidDel="00951B6C">
          <w:rPr>
            <w:rFonts w:asciiTheme="majorHAnsi" w:hAnsiTheme="majorHAnsi" w:cstheme="majorHAnsi"/>
            <w:i/>
          </w:rPr>
          <w:delText xml:space="preserve"> </w:delText>
        </w:r>
      </w:del>
    </w:p>
    <w:p w:rsidR="002F02F3" w:rsidRDefault="00C90138" w:rsidP="002F02F3">
      <w:pPr>
        <w:pStyle w:val="ListParagraph"/>
        <w:numPr>
          <w:ilvl w:val="0"/>
          <w:numId w:val="22"/>
        </w:numPr>
        <w:spacing w:after="120" w:line="160" w:lineRule="atLeas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</w:t>
      </w:r>
      <w:proofErr w:type="spellStart"/>
      <w:r>
        <w:rPr>
          <w:rFonts w:asciiTheme="majorHAnsi" w:hAnsiTheme="majorHAnsi" w:cstheme="majorHAnsi"/>
          <w:sz w:val="20"/>
          <w:szCs w:val="20"/>
        </w:rPr>
        <w:t>Script</w:t>
      </w:r>
      <w:ins w:id="444" w:author="user" w:date="2012-04-05T10:04:00Z">
        <w:r w:rsidR="00951B6C">
          <w:rPr>
            <w:rFonts w:asciiTheme="majorHAnsi" w:hAnsiTheme="majorHAnsi" w:cstheme="majorHAnsi"/>
            <w:sz w:val="20"/>
            <w:szCs w:val="20"/>
          </w:rPr>
          <w:t>Runner</w:t>
        </w:r>
      </w:ins>
      <w:proofErr w:type="spellEnd"/>
      <w:del w:id="445" w:author="user" w:date="2012-04-05T10:04:00Z">
        <w:r w:rsidDel="00951B6C">
          <w:rPr>
            <w:rFonts w:asciiTheme="majorHAnsi" w:hAnsiTheme="majorHAnsi" w:cstheme="majorHAnsi"/>
            <w:sz w:val="20"/>
            <w:szCs w:val="20"/>
          </w:rPr>
          <w:delText>ingWidget</w:delText>
        </w:r>
      </w:del>
      <w:r>
        <w:rPr>
          <w:rFonts w:asciiTheme="majorHAnsi" w:hAnsiTheme="majorHAnsi" w:cstheme="majorHAnsi"/>
          <w:sz w:val="20"/>
          <w:szCs w:val="20"/>
        </w:rPr>
        <w:t xml:space="preserve"> class has a slot </w:t>
      </w:r>
      <w:proofErr w:type="spellStart"/>
      <w:r>
        <w:rPr>
          <w:rFonts w:asciiTheme="majorHAnsi" w:hAnsiTheme="majorHAnsi" w:cstheme="majorHAnsi"/>
          <w:sz w:val="20"/>
          <w:szCs w:val="20"/>
        </w:rPr>
        <w:t>addObject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used to connect Objects to it.</w:t>
      </w:r>
    </w:p>
    <w:p w:rsidR="002F02F3" w:rsidRDefault="00951B6C" w:rsidP="002F02F3">
      <w:pPr>
        <w:pStyle w:val="ListParagraph"/>
        <w:numPr>
          <w:ilvl w:val="0"/>
          <w:numId w:val="22"/>
        </w:numPr>
        <w:spacing w:after="120" w:line="160" w:lineRule="atLeast"/>
        <w:rPr>
          <w:rFonts w:asciiTheme="majorHAnsi" w:hAnsiTheme="majorHAnsi" w:cstheme="majorHAnsi"/>
          <w:sz w:val="20"/>
          <w:szCs w:val="20"/>
        </w:rPr>
      </w:pPr>
      <w:ins w:id="446" w:author="user" w:date="2012-04-05T10:06:00Z">
        <w:r>
          <w:rPr>
            <w:rFonts w:asciiTheme="majorHAnsi" w:hAnsiTheme="majorHAnsi" w:cstheme="majorHAnsi"/>
            <w:sz w:val="20"/>
            <w:szCs w:val="20"/>
          </w:rPr>
          <w:t>Motors are creat</w:t>
        </w:r>
      </w:ins>
      <w:del w:id="447" w:author="user" w:date="2012-04-05T10:06:00Z">
        <w:r w:rsidR="00C90138" w:rsidDel="00951B6C">
          <w:rPr>
            <w:rFonts w:asciiTheme="majorHAnsi" w:hAnsiTheme="majorHAnsi" w:cstheme="majorHAnsi"/>
            <w:sz w:val="20"/>
            <w:szCs w:val="20"/>
          </w:rPr>
          <w:delText>ssx is declar</w:delText>
        </w:r>
      </w:del>
      <w:proofErr w:type="gramStart"/>
      <w:r w:rsidR="00C90138">
        <w:rPr>
          <w:rFonts w:asciiTheme="majorHAnsi" w:hAnsiTheme="majorHAnsi" w:cstheme="majorHAnsi"/>
          <w:sz w:val="20"/>
          <w:szCs w:val="20"/>
        </w:rPr>
        <w:t>ed</w:t>
      </w:r>
      <w:proofErr w:type="gramEnd"/>
      <w:r w:rsidR="00C90138">
        <w:rPr>
          <w:rFonts w:asciiTheme="majorHAnsi" w:hAnsiTheme="majorHAnsi" w:cstheme="majorHAnsi"/>
          <w:sz w:val="20"/>
          <w:szCs w:val="20"/>
        </w:rPr>
        <w:t xml:space="preserve"> in </w:t>
      </w:r>
      <w:proofErr w:type="spellStart"/>
      <w:r w:rsidR="009A4EE5">
        <w:rPr>
          <w:rFonts w:asciiTheme="majorHAnsi" w:hAnsiTheme="majorHAnsi" w:cstheme="majorHAnsi"/>
          <w:sz w:val="20"/>
          <w:szCs w:val="20"/>
        </w:rPr>
        <w:t>MotorFactory</w:t>
      </w:r>
      <w:proofErr w:type="spellEnd"/>
      <w:r w:rsidR="00C90138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r w:rsidR="009A4EE5">
        <w:rPr>
          <w:rFonts w:asciiTheme="majorHAnsi" w:hAnsiTheme="majorHAnsi" w:cstheme="majorHAnsi"/>
          <w:sz w:val="20"/>
          <w:szCs w:val="20"/>
        </w:rPr>
        <w:t>MotorFactory</w:t>
      </w:r>
      <w:proofErr w:type="spellEnd"/>
      <w:r w:rsidR="009A4EE5">
        <w:rPr>
          <w:rFonts w:asciiTheme="majorHAnsi" w:hAnsiTheme="majorHAnsi" w:cstheme="majorHAnsi"/>
          <w:sz w:val="20"/>
          <w:szCs w:val="20"/>
        </w:rPr>
        <w:t xml:space="preserve"> </w:t>
      </w:r>
      <w:ins w:id="448" w:author="user" w:date="2012-04-05T10:06:00Z">
        <w:r>
          <w:rPr>
            <w:rFonts w:asciiTheme="majorHAnsi" w:hAnsiTheme="majorHAnsi" w:cstheme="majorHAnsi"/>
            <w:sz w:val="20"/>
            <w:szCs w:val="20"/>
          </w:rPr>
          <w:t>emits</w:t>
        </w:r>
      </w:ins>
      <w:del w:id="449" w:author="user" w:date="2012-04-05T10:06:00Z">
        <w:r w:rsidR="00C90138" w:rsidDel="00951B6C">
          <w:rPr>
            <w:rFonts w:asciiTheme="majorHAnsi" w:hAnsiTheme="majorHAnsi" w:cstheme="majorHAnsi"/>
            <w:sz w:val="20"/>
            <w:szCs w:val="20"/>
          </w:rPr>
          <w:delText>has</w:delText>
        </w:r>
      </w:del>
      <w:r w:rsidR="00C90138">
        <w:rPr>
          <w:rFonts w:asciiTheme="majorHAnsi" w:hAnsiTheme="majorHAnsi" w:cstheme="majorHAnsi"/>
          <w:sz w:val="20"/>
          <w:szCs w:val="20"/>
        </w:rPr>
        <w:t xml:space="preserve"> a signal </w:t>
      </w:r>
      <w:proofErr w:type="spellStart"/>
      <w:r w:rsidR="00C90138">
        <w:rPr>
          <w:rFonts w:asciiTheme="majorHAnsi" w:hAnsiTheme="majorHAnsi" w:cstheme="majorHAnsi"/>
          <w:sz w:val="20"/>
          <w:szCs w:val="20"/>
        </w:rPr>
        <w:t>addObject</w:t>
      </w:r>
      <w:proofErr w:type="spellEnd"/>
      <w:del w:id="450" w:author="user" w:date="2012-04-05T10:06:00Z">
        <w:r w:rsidR="00C90138" w:rsidDel="00951B6C">
          <w:rPr>
            <w:rFonts w:asciiTheme="majorHAnsi" w:hAnsiTheme="majorHAnsi" w:cstheme="majorHAnsi"/>
            <w:sz w:val="20"/>
            <w:szCs w:val="20"/>
          </w:rPr>
          <w:delText xml:space="preserve"> used</w:delText>
        </w:r>
      </w:del>
      <w:r w:rsidR="00C90138">
        <w:rPr>
          <w:rFonts w:asciiTheme="majorHAnsi" w:hAnsiTheme="majorHAnsi" w:cstheme="majorHAnsi"/>
          <w:sz w:val="20"/>
          <w:szCs w:val="20"/>
        </w:rPr>
        <w:t xml:space="preserve"> to </w:t>
      </w:r>
      <w:del w:id="451" w:author="user" w:date="2012-04-05T10:07:00Z">
        <w:r w:rsidR="00C90138" w:rsidDel="00951B6C">
          <w:rPr>
            <w:rFonts w:asciiTheme="majorHAnsi" w:hAnsiTheme="majorHAnsi" w:cstheme="majorHAnsi"/>
            <w:sz w:val="20"/>
            <w:szCs w:val="20"/>
          </w:rPr>
          <w:delText>connect with</w:delText>
        </w:r>
      </w:del>
      <w:ins w:id="452" w:author="user" w:date="2012-04-05T10:07:00Z">
        <w:r>
          <w:rPr>
            <w:rFonts w:asciiTheme="majorHAnsi" w:hAnsiTheme="majorHAnsi" w:cstheme="majorHAnsi"/>
            <w:sz w:val="20"/>
            <w:szCs w:val="20"/>
          </w:rPr>
          <w:t>make each motor known to</w:t>
        </w:r>
      </w:ins>
      <w:r w:rsidR="00C90138">
        <w:rPr>
          <w:rFonts w:asciiTheme="majorHAnsi" w:hAnsiTheme="majorHAnsi" w:cstheme="majorHAnsi"/>
          <w:sz w:val="20"/>
          <w:szCs w:val="20"/>
        </w:rPr>
        <w:t xml:space="preserve"> the </w:t>
      </w:r>
      <w:proofErr w:type="spellStart"/>
      <w:r w:rsidR="00C90138">
        <w:rPr>
          <w:rFonts w:asciiTheme="majorHAnsi" w:hAnsiTheme="majorHAnsi" w:cstheme="majorHAnsi"/>
          <w:sz w:val="20"/>
          <w:szCs w:val="20"/>
        </w:rPr>
        <w:t>Script</w:t>
      </w:r>
      <w:del w:id="453" w:author="user" w:date="2012-04-05T10:05:00Z">
        <w:r w:rsidR="00C90138" w:rsidDel="00951B6C">
          <w:rPr>
            <w:rFonts w:asciiTheme="majorHAnsi" w:hAnsiTheme="majorHAnsi" w:cstheme="majorHAnsi"/>
            <w:sz w:val="20"/>
            <w:szCs w:val="20"/>
          </w:rPr>
          <w:delText>ing</w:delText>
        </w:r>
      </w:del>
      <w:ins w:id="454" w:author="user" w:date="2012-04-05T10:05:00Z">
        <w:r>
          <w:rPr>
            <w:rFonts w:asciiTheme="majorHAnsi" w:hAnsiTheme="majorHAnsi" w:cstheme="majorHAnsi"/>
            <w:sz w:val="20"/>
            <w:szCs w:val="20"/>
          </w:rPr>
          <w:t>Runner</w:t>
        </w:r>
      </w:ins>
      <w:proofErr w:type="spellEnd"/>
      <w:del w:id="455" w:author="user" w:date="2012-04-05T10:05:00Z">
        <w:r w:rsidR="00C90138" w:rsidDel="00951B6C">
          <w:rPr>
            <w:rFonts w:asciiTheme="majorHAnsi" w:hAnsiTheme="majorHAnsi" w:cstheme="majorHAnsi"/>
            <w:sz w:val="20"/>
            <w:szCs w:val="20"/>
          </w:rPr>
          <w:delText>Widget</w:delText>
        </w:r>
      </w:del>
      <w:r w:rsidR="00C90138">
        <w:rPr>
          <w:rFonts w:asciiTheme="majorHAnsi" w:hAnsiTheme="majorHAnsi" w:cstheme="majorHAnsi"/>
          <w:sz w:val="20"/>
          <w:szCs w:val="20"/>
        </w:rPr>
        <w:t xml:space="preserve"> object</w:t>
      </w:r>
      <w:ins w:id="456" w:author="user" w:date="2012-04-05T10:07:00Z">
        <w:r>
          <w:rPr>
            <w:rFonts w:asciiTheme="majorHAnsi" w:hAnsiTheme="majorHAnsi" w:cstheme="majorHAnsi"/>
            <w:sz w:val="20"/>
            <w:szCs w:val="20"/>
          </w:rPr>
          <w:t xml:space="preserve"> and thus available to ECMA scripts.</w:t>
        </w:r>
      </w:ins>
      <w:del w:id="457" w:author="user" w:date="2012-04-05T10:07:00Z">
        <w:r w:rsidR="00C90138" w:rsidDel="00951B6C">
          <w:rPr>
            <w:rFonts w:asciiTheme="majorHAnsi" w:hAnsiTheme="majorHAnsi" w:cstheme="majorHAnsi"/>
            <w:sz w:val="20"/>
            <w:szCs w:val="20"/>
          </w:rPr>
          <w:delText>.</w:delText>
        </w:r>
      </w:del>
    </w:p>
    <w:p w:rsidR="002F02F3" w:rsidRDefault="00C90138" w:rsidP="002F02F3">
      <w:pPr>
        <w:pStyle w:val="ListParagraph"/>
        <w:numPr>
          <w:ilvl w:val="1"/>
          <w:numId w:val="22"/>
        </w:numPr>
        <w:spacing w:after="120" w:line="160" w:lineRule="atLeast"/>
        <w:rPr>
          <w:rFonts w:asciiTheme="majorHAnsi" w:hAnsiTheme="majorHAnsi" w:cstheme="majorHAnsi"/>
          <w:sz w:val="20"/>
          <w:szCs w:val="20"/>
        </w:rPr>
      </w:pPr>
      <w:r w:rsidRPr="003B3CC9">
        <w:rPr>
          <w:rFonts w:asciiTheme="majorHAnsi" w:hAnsiTheme="majorHAnsi" w:cstheme="majorHAnsi"/>
          <w:sz w:val="20"/>
          <w:szCs w:val="20"/>
        </w:rPr>
        <w:t xml:space="preserve"> </w:t>
      </w:r>
      <w:r w:rsidRPr="00626D10">
        <w:rPr>
          <w:rFonts w:asciiTheme="majorHAnsi" w:hAnsiTheme="majorHAnsi" w:cstheme="majorHAnsi"/>
          <w:i/>
          <w:sz w:val="20"/>
          <w:szCs w:val="20"/>
        </w:rPr>
        <w:t xml:space="preserve">void </w:t>
      </w:r>
      <w:proofErr w:type="spellStart"/>
      <w:r w:rsidRPr="00626D10">
        <w:rPr>
          <w:rFonts w:asciiTheme="majorHAnsi" w:hAnsiTheme="majorHAnsi" w:cstheme="majorHAnsi"/>
          <w:i/>
          <w:sz w:val="20"/>
          <w:szCs w:val="20"/>
        </w:rPr>
        <w:t>addObject</w:t>
      </w:r>
      <w:proofErr w:type="spellEnd"/>
      <w:r w:rsidRPr="00626D10">
        <w:rPr>
          <w:rFonts w:asciiTheme="majorHAnsi" w:hAnsiTheme="majorHAnsi" w:cstheme="majorHAnsi"/>
          <w:i/>
          <w:sz w:val="20"/>
          <w:szCs w:val="20"/>
        </w:rPr>
        <w:t>(</w:t>
      </w:r>
      <w:proofErr w:type="spellStart"/>
      <w:r w:rsidRPr="00626D10">
        <w:rPr>
          <w:rFonts w:asciiTheme="majorHAnsi" w:hAnsiTheme="majorHAnsi" w:cstheme="majorHAnsi"/>
          <w:i/>
          <w:sz w:val="20"/>
          <w:szCs w:val="20"/>
        </w:rPr>
        <w:t>QObject</w:t>
      </w:r>
      <w:proofErr w:type="spellEnd"/>
      <w:r w:rsidRPr="00626D10">
        <w:rPr>
          <w:rFonts w:asciiTheme="majorHAnsi" w:hAnsiTheme="majorHAnsi" w:cstheme="majorHAnsi"/>
          <w:i/>
          <w:sz w:val="20"/>
          <w:szCs w:val="20"/>
        </w:rPr>
        <w:t xml:space="preserve"> *object);</w:t>
      </w:r>
      <w:r w:rsidRPr="003B3CC9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="009A4EE5">
        <w:rPr>
          <w:rFonts w:asciiTheme="majorHAnsi" w:hAnsiTheme="majorHAnsi" w:cstheme="majorHAnsi"/>
          <w:sz w:val="20"/>
          <w:szCs w:val="20"/>
        </w:rPr>
        <w:t>motorfactory</w:t>
      </w:r>
      <w:r w:rsidRPr="003B3CC9">
        <w:rPr>
          <w:rFonts w:asciiTheme="majorHAnsi" w:hAnsiTheme="majorHAnsi" w:cstheme="majorHAnsi"/>
          <w:sz w:val="20"/>
          <w:szCs w:val="20"/>
        </w:rPr>
        <w:t>.h</w:t>
      </w:r>
      <w:proofErr w:type="spellEnd"/>
      <w:r w:rsidRPr="003B3CC9">
        <w:rPr>
          <w:rFonts w:asciiTheme="majorHAnsi" w:hAnsiTheme="majorHAnsi" w:cstheme="majorHAnsi"/>
          <w:sz w:val="20"/>
          <w:szCs w:val="20"/>
        </w:rPr>
        <w:t>)</w:t>
      </w:r>
    </w:p>
    <w:p w:rsidR="002F02F3" w:rsidRDefault="00C90138" w:rsidP="00951B6C">
      <w:pPr>
        <w:pStyle w:val="ListParagraph"/>
        <w:numPr>
          <w:ilvl w:val="0"/>
          <w:numId w:val="22"/>
        </w:numPr>
        <w:spacing w:after="0" w:line="160" w:lineRule="atLeast"/>
        <w:ind w:left="714" w:hanging="357"/>
        <w:rPr>
          <w:rFonts w:asciiTheme="majorHAnsi" w:hAnsiTheme="majorHAnsi" w:cstheme="majorHAnsi"/>
          <w:sz w:val="20"/>
          <w:szCs w:val="20"/>
        </w:rPr>
        <w:pPrChange w:id="458" w:author="user" w:date="2012-04-05T10:09:00Z">
          <w:pPr>
            <w:pStyle w:val="ListParagraph"/>
            <w:numPr>
              <w:numId w:val="22"/>
            </w:numPr>
            <w:spacing w:after="120" w:line="160" w:lineRule="atLeast"/>
            <w:ind w:hanging="360"/>
          </w:pPr>
        </w:pPrChange>
      </w:pPr>
      <w:r>
        <w:rPr>
          <w:rFonts w:asciiTheme="majorHAnsi" w:hAnsiTheme="majorHAnsi" w:cstheme="majorHAnsi"/>
          <w:sz w:val="20"/>
          <w:szCs w:val="20"/>
        </w:rPr>
        <w:t>The connection between the signal (</w:t>
      </w:r>
      <w:proofErr w:type="spellStart"/>
      <w:r w:rsidR="009A4EE5">
        <w:rPr>
          <w:rFonts w:asciiTheme="majorHAnsi" w:hAnsiTheme="majorHAnsi" w:cstheme="majorHAnsi"/>
          <w:sz w:val="20"/>
          <w:szCs w:val="20"/>
        </w:rPr>
        <w:t>MotorFactory</w:t>
      </w:r>
      <w:proofErr w:type="spellEnd"/>
      <w:r>
        <w:rPr>
          <w:rFonts w:asciiTheme="majorHAnsi" w:hAnsiTheme="majorHAnsi" w:cstheme="majorHAnsi"/>
          <w:sz w:val="20"/>
          <w:szCs w:val="20"/>
        </w:rPr>
        <w:t>) and slot (</w:t>
      </w:r>
      <w:proofErr w:type="spellStart"/>
      <w:r>
        <w:rPr>
          <w:rFonts w:asciiTheme="majorHAnsi" w:hAnsiTheme="majorHAnsi" w:cstheme="majorHAnsi"/>
          <w:sz w:val="20"/>
          <w:szCs w:val="20"/>
        </w:rPr>
        <w:t>ScriptingWidget</w:t>
      </w:r>
      <w:proofErr w:type="spellEnd"/>
      <w:r>
        <w:rPr>
          <w:rFonts w:asciiTheme="majorHAnsi" w:hAnsiTheme="majorHAnsi" w:cstheme="majorHAnsi"/>
          <w:sz w:val="20"/>
          <w:szCs w:val="20"/>
        </w:rPr>
        <w:t>) is made</w:t>
      </w:r>
      <w:ins w:id="459" w:author="user" w:date="2012-04-05T10:09:00Z">
        <w:r w:rsidR="00951B6C">
          <w:rPr>
            <w:rFonts w:asciiTheme="majorHAnsi" w:hAnsiTheme="majorHAnsi" w:cstheme="majorHAnsi"/>
            <w:sz w:val="20"/>
            <w:szCs w:val="20"/>
          </w:rPr>
          <w:t xml:space="preserve"> as follows:</w:t>
        </w:r>
      </w:ins>
      <w:del w:id="460" w:author="user" w:date="2012-04-05T10:09:00Z">
        <w:r w:rsidDel="00951B6C">
          <w:rPr>
            <w:rFonts w:asciiTheme="majorHAnsi" w:hAnsiTheme="majorHAnsi" w:cstheme="majorHAnsi"/>
            <w:sz w:val="20"/>
            <w:szCs w:val="20"/>
          </w:rPr>
          <w:delText>.</w:delText>
        </w:r>
      </w:del>
    </w:p>
    <w:p w:rsidR="002F02F3" w:rsidRPr="00951B6C" w:rsidRDefault="00951B6C" w:rsidP="00951B6C">
      <w:pPr>
        <w:pStyle w:val="HTMLPreformatted"/>
        <w:numPr>
          <w:ilvl w:val="1"/>
          <w:numId w:val="22"/>
        </w:numPr>
        <w:spacing w:line="160" w:lineRule="atLeast"/>
        <w:ind w:left="1434" w:hanging="357"/>
        <w:rPr>
          <w:rFonts w:asciiTheme="majorHAnsi" w:hAnsiTheme="majorHAnsi" w:cstheme="majorHAnsi"/>
          <w:rPrChange w:id="461" w:author="user" w:date="2012-04-05T10:09:00Z">
            <w:rPr>
              <w:rFonts w:asciiTheme="majorHAnsi" w:hAnsiTheme="majorHAnsi" w:cstheme="majorHAnsi"/>
              <w:sz w:val="20"/>
              <w:szCs w:val="20"/>
            </w:rPr>
          </w:rPrChange>
        </w:rPr>
        <w:pPrChange w:id="462" w:author="user" w:date="2012-04-05T10:09:00Z">
          <w:pPr>
            <w:pStyle w:val="ListParagraph"/>
            <w:numPr>
              <w:ilvl w:val="1"/>
              <w:numId w:val="22"/>
            </w:numPr>
            <w:spacing w:after="120" w:line="160" w:lineRule="atLeast"/>
            <w:ind w:left="1440" w:hanging="360"/>
          </w:pPr>
        </w:pPrChange>
      </w:pPr>
      <w:ins w:id="463" w:author="user" w:date="2012-04-05T10:08:00Z">
        <w:r w:rsidRPr="00951B6C">
          <w:rPr>
            <w:rFonts w:asciiTheme="majorHAnsi" w:hAnsiTheme="majorHAnsi" w:cstheme="majorHAnsi"/>
            <w:i/>
            <w:rPrChange w:id="464" w:author="user" w:date="2012-04-05T10:09:00Z">
              <w:rPr/>
            </w:rPrChange>
          </w:rPr>
          <w:t>connect(this, SIGNAL(</w:t>
        </w:r>
        <w:proofErr w:type="spellStart"/>
        <w:r w:rsidRPr="00951B6C">
          <w:rPr>
            <w:rFonts w:asciiTheme="majorHAnsi" w:hAnsiTheme="majorHAnsi" w:cstheme="majorHAnsi"/>
            <w:i/>
            <w:rPrChange w:id="465" w:author="user" w:date="2012-04-05T10:09:00Z">
              <w:rPr/>
            </w:rPrChange>
          </w:rPr>
          <w:t>addObject</w:t>
        </w:r>
        <w:proofErr w:type="spellEnd"/>
        <w:r w:rsidRPr="00951B6C">
          <w:rPr>
            <w:rFonts w:asciiTheme="majorHAnsi" w:hAnsiTheme="majorHAnsi" w:cstheme="majorHAnsi"/>
            <w:i/>
            <w:rPrChange w:id="466" w:author="user" w:date="2012-04-05T10:09:00Z">
              <w:rPr>
                <w:color w:val="000000"/>
              </w:rPr>
            </w:rPrChange>
          </w:rPr>
          <w:t>(</w:t>
        </w:r>
        <w:proofErr w:type="spellStart"/>
        <w:r w:rsidRPr="00951B6C">
          <w:rPr>
            <w:rFonts w:asciiTheme="majorHAnsi" w:hAnsiTheme="majorHAnsi" w:cstheme="majorHAnsi"/>
            <w:i/>
            <w:rPrChange w:id="467" w:author="user" w:date="2012-04-05T10:09:00Z">
              <w:rPr>
                <w:color w:val="800080"/>
              </w:rPr>
            </w:rPrChange>
          </w:rPr>
          <w:t>QObject</w:t>
        </w:r>
        <w:proofErr w:type="spellEnd"/>
        <w:r w:rsidRPr="00951B6C">
          <w:rPr>
            <w:rFonts w:asciiTheme="majorHAnsi" w:hAnsiTheme="majorHAnsi" w:cstheme="majorHAnsi"/>
            <w:i/>
            <w:rPrChange w:id="468" w:author="user" w:date="2012-04-05T10:09:00Z">
              <w:rPr>
                <w:color w:val="000000"/>
              </w:rPr>
            </w:rPrChange>
          </w:rPr>
          <w:t xml:space="preserve">*)), </w:t>
        </w:r>
        <w:proofErr w:type="spellStart"/>
        <w:r w:rsidRPr="00951B6C">
          <w:rPr>
            <w:rFonts w:asciiTheme="majorHAnsi" w:hAnsiTheme="majorHAnsi" w:cstheme="majorHAnsi"/>
            <w:i/>
            <w:rPrChange w:id="469" w:author="user" w:date="2012-04-05T10:09:00Z">
              <w:rPr>
                <w:color w:val="800080"/>
              </w:rPr>
            </w:rPrChange>
          </w:rPr>
          <w:t>ScriptingWidget</w:t>
        </w:r>
        <w:proofErr w:type="spellEnd"/>
        <w:r w:rsidRPr="00951B6C">
          <w:rPr>
            <w:rFonts w:asciiTheme="majorHAnsi" w:hAnsiTheme="majorHAnsi" w:cstheme="majorHAnsi"/>
            <w:i/>
            <w:rPrChange w:id="470" w:author="user" w:date="2012-04-05T10:09:00Z">
              <w:rPr>
                <w:color w:val="000000"/>
              </w:rPr>
            </w:rPrChange>
          </w:rPr>
          <w:t>::</w:t>
        </w:r>
        <w:proofErr w:type="spellStart"/>
        <w:r w:rsidRPr="00951B6C">
          <w:rPr>
            <w:rFonts w:asciiTheme="majorHAnsi" w:hAnsiTheme="majorHAnsi" w:cstheme="majorHAnsi"/>
            <w:i/>
            <w:rPrChange w:id="471" w:author="user" w:date="2012-04-05T10:09:00Z">
              <w:rPr/>
            </w:rPrChange>
          </w:rPr>
          <w:t>getScriptRunner</w:t>
        </w:r>
        <w:proofErr w:type="spellEnd"/>
        <w:r w:rsidRPr="00951B6C">
          <w:rPr>
            <w:rFonts w:asciiTheme="majorHAnsi" w:hAnsiTheme="majorHAnsi" w:cstheme="majorHAnsi"/>
            <w:i/>
            <w:rPrChange w:id="472" w:author="user" w:date="2012-04-05T10:09:00Z">
              <w:rPr>
                <w:color w:val="000000"/>
              </w:rPr>
            </w:rPrChange>
          </w:rPr>
          <w:t>(),</w:t>
        </w:r>
        <w:r w:rsidRPr="00951B6C">
          <w:rPr>
            <w:rFonts w:asciiTheme="majorHAnsi" w:hAnsiTheme="majorHAnsi" w:cstheme="majorHAnsi"/>
            <w:i/>
            <w:rPrChange w:id="473" w:author="user" w:date="2012-04-05T10:09:00Z">
              <w:rPr>
                <w:color w:val="000000"/>
              </w:rPr>
            </w:rPrChange>
          </w:rPr>
          <w:t xml:space="preserve"> </w:t>
        </w:r>
        <w:r w:rsidRPr="00951B6C">
          <w:rPr>
            <w:rFonts w:asciiTheme="majorHAnsi" w:hAnsiTheme="majorHAnsi" w:cstheme="majorHAnsi"/>
            <w:i/>
            <w:rPrChange w:id="474" w:author="user" w:date="2012-04-05T10:09:00Z">
              <w:rPr>
                <w:color w:val="808000"/>
              </w:rPr>
            </w:rPrChange>
          </w:rPr>
          <w:t>SLOT(</w:t>
        </w:r>
        <w:proofErr w:type="spellStart"/>
        <w:r w:rsidRPr="00951B6C">
          <w:rPr>
            <w:rFonts w:asciiTheme="majorHAnsi" w:hAnsiTheme="majorHAnsi" w:cstheme="majorHAnsi"/>
            <w:i/>
            <w:rPrChange w:id="475" w:author="user" w:date="2012-04-05T10:09:00Z">
              <w:rPr/>
            </w:rPrChange>
          </w:rPr>
          <w:t>addObject</w:t>
        </w:r>
        <w:proofErr w:type="spellEnd"/>
        <w:r w:rsidRPr="00951B6C">
          <w:rPr>
            <w:rFonts w:asciiTheme="majorHAnsi" w:hAnsiTheme="majorHAnsi" w:cstheme="majorHAnsi"/>
            <w:i/>
            <w:rPrChange w:id="476" w:author="user" w:date="2012-04-05T10:09:00Z">
              <w:rPr>
                <w:color w:val="000000"/>
              </w:rPr>
            </w:rPrChange>
          </w:rPr>
          <w:t>(</w:t>
        </w:r>
        <w:proofErr w:type="spellStart"/>
        <w:r w:rsidRPr="00951B6C">
          <w:rPr>
            <w:rFonts w:asciiTheme="majorHAnsi" w:hAnsiTheme="majorHAnsi" w:cstheme="majorHAnsi"/>
            <w:i/>
            <w:rPrChange w:id="477" w:author="user" w:date="2012-04-05T10:09:00Z">
              <w:rPr>
                <w:color w:val="800080"/>
              </w:rPr>
            </w:rPrChange>
          </w:rPr>
          <w:t>QObject</w:t>
        </w:r>
        <w:proofErr w:type="spellEnd"/>
        <w:r w:rsidRPr="00951B6C">
          <w:rPr>
            <w:rFonts w:asciiTheme="majorHAnsi" w:hAnsiTheme="majorHAnsi" w:cstheme="majorHAnsi"/>
            <w:i/>
            <w:rPrChange w:id="478" w:author="user" w:date="2012-04-05T10:09:00Z">
              <w:rPr>
                <w:color w:val="000000"/>
              </w:rPr>
            </w:rPrChange>
          </w:rPr>
          <w:t>*)));</w:t>
        </w:r>
      </w:ins>
      <w:del w:id="479" w:author="user" w:date="2012-04-05T10:09:00Z">
        <w:r w:rsidR="00C90138" w:rsidRPr="00951B6C" w:rsidDel="00951B6C">
          <w:rPr>
            <w:rFonts w:asciiTheme="majorHAnsi" w:hAnsiTheme="majorHAnsi" w:cstheme="majorHAnsi"/>
            <w:i/>
            <w:rPrChange w:id="480" w:author="user" w:date="2012-04-05T10:09:00Z">
              <w:rPr>
                <w:rFonts w:asciiTheme="majorHAnsi" w:hAnsiTheme="majorHAnsi" w:cstheme="majorHAnsi"/>
                <w:i/>
                <w:sz w:val="20"/>
                <w:szCs w:val="20"/>
              </w:rPr>
            </w:rPrChange>
          </w:rPr>
          <w:delText>connect(this, SIGNAL(addObject(QObject*)), ScriptingWidget::getScriptingHandle(), SLOT(addObject(QObject*)));</w:delText>
        </w:r>
      </w:del>
      <w:r w:rsidR="00C90138" w:rsidRPr="00951B6C">
        <w:rPr>
          <w:rFonts w:asciiTheme="majorHAnsi" w:hAnsiTheme="majorHAnsi" w:cstheme="majorHAnsi"/>
          <w:rPrChange w:id="481" w:author="user" w:date="2012-04-05T10:09:00Z">
            <w:rPr>
              <w:rFonts w:asciiTheme="majorHAnsi" w:hAnsiTheme="majorHAnsi" w:cstheme="majorHAnsi"/>
              <w:sz w:val="20"/>
              <w:szCs w:val="20"/>
            </w:rPr>
          </w:rPrChange>
        </w:rPr>
        <w:t xml:space="preserve"> (</w:t>
      </w:r>
      <w:proofErr w:type="spellStart"/>
      <w:r w:rsidR="009A4EE5" w:rsidRPr="00951B6C">
        <w:rPr>
          <w:rFonts w:asciiTheme="majorHAnsi" w:hAnsiTheme="majorHAnsi" w:cstheme="majorHAnsi"/>
          <w:rPrChange w:id="482" w:author="user" w:date="2012-04-05T10:09:00Z">
            <w:rPr>
              <w:rFonts w:asciiTheme="majorHAnsi" w:hAnsiTheme="majorHAnsi" w:cstheme="majorHAnsi"/>
              <w:sz w:val="20"/>
              <w:szCs w:val="20"/>
            </w:rPr>
          </w:rPrChange>
        </w:rPr>
        <w:t>MotorFactory</w:t>
      </w:r>
      <w:proofErr w:type="spellEnd"/>
      <w:r w:rsidR="009A4EE5" w:rsidRPr="00951B6C">
        <w:rPr>
          <w:rFonts w:asciiTheme="majorHAnsi" w:hAnsiTheme="majorHAnsi" w:cstheme="majorHAnsi"/>
          <w:rPrChange w:id="483" w:author="user" w:date="2012-04-05T10:09:00Z">
            <w:rPr>
              <w:rFonts w:asciiTheme="majorHAnsi" w:hAnsiTheme="majorHAnsi" w:cstheme="majorHAnsi"/>
              <w:sz w:val="20"/>
              <w:szCs w:val="20"/>
            </w:rPr>
          </w:rPrChange>
        </w:rPr>
        <w:t xml:space="preserve"> constructor</w:t>
      </w:r>
      <w:r w:rsidR="00C90138" w:rsidRPr="00951B6C">
        <w:rPr>
          <w:rFonts w:asciiTheme="majorHAnsi" w:hAnsiTheme="majorHAnsi" w:cstheme="majorHAnsi"/>
          <w:rPrChange w:id="484" w:author="user" w:date="2012-04-05T10:09:00Z">
            <w:rPr>
              <w:rFonts w:asciiTheme="majorHAnsi" w:hAnsiTheme="majorHAnsi" w:cstheme="majorHAnsi"/>
              <w:sz w:val="20"/>
              <w:szCs w:val="20"/>
            </w:rPr>
          </w:rPrChange>
        </w:rPr>
        <w:t>)</w:t>
      </w:r>
    </w:p>
    <w:p w:rsidR="002F02F3" w:rsidRDefault="00C90138" w:rsidP="002F02F3">
      <w:pPr>
        <w:pStyle w:val="ListParagraph"/>
        <w:numPr>
          <w:ilvl w:val="0"/>
          <w:numId w:val="22"/>
        </w:numPr>
        <w:spacing w:after="120" w:line="160" w:lineRule="atLeas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An object name for use by the scripting environment is set.</w:t>
      </w:r>
    </w:p>
    <w:p w:rsidR="002F02F3" w:rsidRDefault="00951B6C" w:rsidP="002F02F3">
      <w:pPr>
        <w:pStyle w:val="ListParagraph"/>
        <w:numPr>
          <w:ilvl w:val="1"/>
          <w:numId w:val="22"/>
        </w:numPr>
        <w:spacing w:after="120" w:line="160" w:lineRule="atLeast"/>
        <w:rPr>
          <w:rFonts w:asciiTheme="majorHAnsi" w:hAnsiTheme="majorHAnsi" w:cstheme="majorHAnsi"/>
          <w:sz w:val="20"/>
          <w:szCs w:val="20"/>
        </w:rPr>
      </w:pPr>
      <w:ins w:id="485" w:author="user" w:date="2012-04-05T10:10:00Z">
        <w:r>
          <w:rPr>
            <w:rFonts w:asciiTheme="majorHAnsi" w:hAnsiTheme="majorHAnsi" w:cstheme="majorHAnsi"/>
            <w:i/>
            <w:sz w:val="20"/>
            <w:szCs w:val="20"/>
          </w:rPr>
          <w:lastRenderedPageBreak/>
          <w:t>motor</w:t>
        </w:r>
      </w:ins>
      <w:del w:id="486" w:author="user" w:date="2012-04-05T10:10:00Z">
        <w:r w:rsidR="00C90138" w:rsidRPr="00626D10" w:rsidDel="00951B6C">
          <w:rPr>
            <w:rFonts w:asciiTheme="majorHAnsi" w:hAnsiTheme="majorHAnsi" w:cstheme="majorHAnsi"/>
            <w:i/>
            <w:sz w:val="20"/>
            <w:szCs w:val="20"/>
          </w:rPr>
          <w:delText>ssx</w:delText>
        </w:r>
      </w:del>
      <w:r w:rsidR="00C90138" w:rsidRPr="00626D10">
        <w:rPr>
          <w:rFonts w:asciiTheme="majorHAnsi" w:hAnsiTheme="majorHAnsi" w:cstheme="majorHAnsi"/>
          <w:i/>
          <w:sz w:val="20"/>
          <w:szCs w:val="20"/>
        </w:rPr>
        <w:t>-&gt;</w:t>
      </w:r>
      <w:proofErr w:type="spellStart"/>
      <w:r w:rsidR="00C90138" w:rsidRPr="00626D10">
        <w:rPr>
          <w:rFonts w:asciiTheme="majorHAnsi" w:hAnsiTheme="majorHAnsi" w:cstheme="majorHAnsi"/>
          <w:i/>
          <w:sz w:val="20"/>
          <w:szCs w:val="20"/>
        </w:rPr>
        <w:t>setProperty</w:t>
      </w:r>
      <w:proofErr w:type="spellEnd"/>
      <w:r w:rsidR="00C90138" w:rsidRPr="00626D10">
        <w:rPr>
          <w:rFonts w:asciiTheme="majorHAnsi" w:hAnsiTheme="majorHAnsi" w:cstheme="majorHAnsi"/>
          <w:i/>
          <w:sz w:val="20"/>
          <w:szCs w:val="20"/>
        </w:rPr>
        <w:t>("</w:t>
      </w:r>
      <w:proofErr w:type="spellStart"/>
      <w:r w:rsidR="00C90138" w:rsidRPr="00626D10">
        <w:rPr>
          <w:rFonts w:asciiTheme="majorHAnsi" w:hAnsiTheme="majorHAnsi" w:cstheme="majorHAnsi"/>
          <w:i/>
          <w:sz w:val="20"/>
          <w:szCs w:val="20"/>
        </w:rPr>
        <w:t>objectName</w:t>
      </w:r>
      <w:proofErr w:type="spellEnd"/>
      <w:r w:rsidR="00C90138" w:rsidRPr="00626D10">
        <w:rPr>
          <w:rFonts w:asciiTheme="majorHAnsi" w:hAnsiTheme="majorHAnsi" w:cstheme="majorHAnsi"/>
          <w:i/>
          <w:sz w:val="20"/>
          <w:szCs w:val="20"/>
        </w:rPr>
        <w:t xml:space="preserve">", </w:t>
      </w:r>
      <w:ins w:id="487" w:author="user" w:date="2012-04-05T10:10:00Z">
        <w:r>
          <w:rPr>
            <w:rFonts w:asciiTheme="majorHAnsi" w:hAnsiTheme="majorHAnsi" w:cstheme="majorHAnsi"/>
            <w:i/>
            <w:sz w:val="20"/>
            <w:szCs w:val="20"/>
          </w:rPr>
          <w:t>name</w:t>
        </w:r>
      </w:ins>
      <w:del w:id="488" w:author="user" w:date="2012-04-05T10:10:00Z">
        <w:r w:rsidR="00C90138" w:rsidRPr="00626D10" w:rsidDel="00951B6C">
          <w:rPr>
            <w:rFonts w:asciiTheme="majorHAnsi" w:hAnsiTheme="majorHAnsi" w:cstheme="majorHAnsi"/>
            <w:i/>
            <w:sz w:val="20"/>
            <w:szCs w:val="20"/>
          </w:rPr>
          <w:delText>"ssx"</w:delText>
        </w:r>
      </w:del>
      <w:r w:rsidR="00C90138" w:rsidRPr="00626D10">
        <w:rPr>
          <w:rFonts w:asciiTheme="majorHAnsi" w:hAnsiTheme="majorHAnsi" w:cstheme="majorHAnsi"/>
          <w:i/>
          <w:sz w:val="20"/>
          <w:szCs w:val="20"/>
        </w:rPr>
        <w:t>);</w:t>
      </w:r>
      <w:r w:rsidR="00C90138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="009A4EE5">
        <w:rPr>
          <w:rFonts w:asciiTheme="majorHAnsi" w:hAnsiTheme="majorHAnsi" w:cstheme="majorHAnsi"/>
          <w:sz w:val="20"/>
          <w:szCs w:val="20"/>
        </w:rPr>
        <w:t>MotorFactory</w:t>
      </w:r>
      <w:proofErr w:type="spellEnd"/>
      <w:r w:rsidR="00C90138" w:rsidRPr="00140E84">
        <w:rPr>
          <w:rFonts w:asciiTheme="majorHAnsi" w:hAnsiTheme="majorHAnsi" w:cstheme="majorHAnsi"/>
          <w:sz w:val="20"/>
          <w:szCs w:val="20"/>
        </w:rPr>
        <w:t>::</w:t>
      </w:r>
      <w:proofErr w:type="spellStart"/>
      <w:r w:rsidR="00C90138" w:rsidRPr="00140E84">
        <w:rPr>
          <w:rFonts w:asciiTheme="majorHAnsi" w:hAnsiTheme="majorHAnsi" w:cstheme="majorHAnsi"/>
          <w:sz w:val="20"/>
          <w:szCs w:val="20"/>
        </w:rPr>
        <w:t>createMotor</w:t>
      </w:r>
      <w:proofErr w:type="spellEnd"/>
      <w:r w:rsidR="00C90138" w:rsidRPr="00140E84">
        <w:rPr>
          <w:rFonts w:asciiTheme="majorHAnsi" w:hAnsiTheme="majorHAnsi" w:cstheme="majorHAnsi"/>
          <w:sz w:val="20"/>
          <w:szCs w:val="20"/>
        </w:rPr>
        <w:t>()</w:t>
      </w:r>
      <w:r w:rsidR="00C90138">
        <w:rPr>
          <w:rFonts w:asciiTheme="majorHAnsi" w:hAnsiTheme="majorHAnsi" w:cstheme="majorHAnsi"/>
          <w:sz w:val="20"/>
          <w:szCs w:val="20"/>
        </w:rPr>
        <w:t>)</w:t>
      </w:r>
    </w:p>
    <w:p w:rsidR="002F02F3" w:rsidRDefault="00C90138" w:rsidP="002F02F3">
      <w:pPr>
        <w:pStyle w:val="ListParagraph"/>
        <w:numPr>
          <w:ilvl w:val="0"/>
          <w:numId w:val="22"/>
        </w:numPr>
        <w:spacing w:after="120" w:line="160" w:lineRule="atLeas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 signal is </w:t>
      </w:r>
      <w:del w:id="489" w:author="user" w:date="2012-04-05T14:30:00Z">
        <w:r w:rsidDel="00676A9E">
          <w:rPr>
            <w:rFonts w:asciiTheme="majorHAnsi" w:hAnsiTheme="majorHAnsi" w:cstheme="majorHAnsi"/>
            <w:sz w:val="20"/>
            <w:szCs w:val="20"/>
          </w:rPr>
          <w:delText xml:space="preserve">now </w:delText>
        </w:r>
      </w:del>
      <w:r>
        <w:rPr>
          <w:rFonts w:asciiTheme="majorHAnsi" w:hAnsiTheme="majorHAnsi" w:cstheme="majorHAnsi"/>
          <w:sz w:val="20"/>
          <w:szCs w:val="20"/>
        </w:rPr>
        <w:t>emitted to make the Object available in the scripting environment.</w:t>
      </w:r>
    </w:p>
    <w:p w:rsidR="002F02F3" w:rsidRDefault="00C90138" w:rsidP="002F02F3">
      <w:pPr>
        <w:pStyle w:val="ListParagraph"/>
        <w:numPr>
          <w:ilvl w:val="1"/>
          <w:numId w:val="22"/>
        </w:numPr>
        <w:spacing w:after="120" w:line="160" w:lineRule="atLeast"/>
        <w:rPr>
          <w:rFonts w:asciiTheme="majorHAnsi" w:hAnsiTheme="majorHAnsi" w:cstheme="majorHAnsi"/>
          <w:sz w:val="20"/>
          <w:szCs w:val="20"/>
        </w:rPr>
      </w:pPr>
      <w:r w:rsidRPr="00626D10">
        <w:rPr>
          <w:rFonts w:asciiTheme="majorHAnsi" w:hAnsiTheme="majorHAnsi" w:cstheme="majorHAnsi"/>
          <w:i/>
          <w:sz w:val="20"/>
          <w:szCs w:val="20"/>
        </w:rPr>
        <w:t xml:space="preserve">emit </w:t>
      </w:r>
      <w:proofErr w:type="spellStart"/>
      <w:r w:rsidRPr="00626D10">
        <w:rPr>
          <w:rFonts w:asciiTheme="majorHAnsi" w:hAnsiTheme="majorHAnsi" w:cstheme="majorHAnsi"/>
          <w:i/>
          <w:sz w:val="20"/>
          <w:szCs w:val="20"/>
        </w:rPr>
        <w:t>addObject</w:t>
      </w:r>
      <w:proofErr w:type="spellEnd"/>
      <w:r w:rsidRPr="00626D10">
        <w:rPr>
          <w:rFonts w:asciiTheme="majorHAnsi" w:hAnsiTheme="majorHAnsi" w:cstheme="majorHAnsi"/>
          <w:i/>
          <w:sz w:val="20"/>
          <w:szCs w:val="20"/>
        </w:rPr>
        <w:t>(</w:t>
      </w:r>
      <w:ins w:id="490" w:author="user" w:date="2012-04-05T10:11:00Z">
        <w:r w:rsidR="00951B6C">
          <w:rPr>
            <w:rFonts w:asciiTheme="majorHAnsi" w:hAnsiTheme="majorHAnsi" w:cstheme="majorHAnsi"/>
            <w:i/>
            <w:sz w:val="20"/>
            <w:szCs w:val="20"/>
          </w:rPr>
          <w:t>motor</w:t>
        </w:r>
      </w:ins>
      <w:del w:id="491" w:author="user" w:date="2012-04-05T10:11:00Z">
        <w:r w:rsidRPr="00626D10" w:rsidDel="00951B6C">
          <w:rPr>
            <w:rFonts w:asciiTheme="majorHAnsi" w:hAnsiTheme="majorHAnsi" w:cstheme="majorHAnsi"/>
            <w:i/>
            <w:sz w:val="20"/>
            <w:szCs w:val="20"/>
          </w:rPr>
          <w:delText>ssx</w:delText>
        </w:r>
      </w:del>
      <w:r w:rsidRPr="00626D10">
        <w:rPr>
          <w:rFonts w:asciiTheme="majorHAnsi" w:hAnsiTheme="majorHAnsi" w:cstheme="majorHAnsi"/>
          <w:i/>
          <w:sz w:val="20"/>
          <w:szCs w:val="20"/>
        </w:rPr>
        <w:t>);</w:t>
      </w:r>
      <w:r w:rsidRPr="00140E84">
        <w:rPr>
          <w:rFonts w:asciiTheme="majorHAnsi" w:hAnsiTheme="majorHAnsi" w:cstheme="majorHAnsi"/>
          <w:sz w:val="20"/>
          <w:szCs w:val="20"/>
        </w:rPr>
        <w:t xml:space="preserve"> </w:t>
      </w:r>
      <w:r w:rsidR="009A4EE5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="009A4EE5">
        <w:rPr>
          <w:rFonts w:asciiTheme="majorHAnsi" w:hAnsiTheme="majorHAnsi" w:cstheme="majorHAnsi"/>
          <w:sz w:val="20"/>
          <w:szCs w:val="20"/>
        </w:rPr>
        <w:t>MotorFactory</w:t>
      </w:r>
      <w:proofErr w:type="spellEnd"/>
      <w:r w:rsidRPr="00140E84">
        <w:rPr>
          <w:rFonts w:asciiTheme="majorHAnsi" w:hAnsiTheme="majorHAnsi" w:cstheme="majorHAnsi"/>
          <w:sz w:val="20"/>
          <w:szCs w:val="20"/>
        </w:rPr>
        <w:t>::</w:t>
      </w:r>
      <w:proofErr w:type="spellStart"/>
      <w:r w:rsidRPr="00140E84">
        <w:rPr>
          <w:rFonts w:asciiTheme="majorHAnsi" w:hAnsiTheme="majorHAnsi" w:cstheme="majorHAnsi"/>
          <w:sz w:val="20"/>
          <w:szCs w:val="20"/>
        </w:rPr>
        <w:t>createMotor</w:t>
      </w:r>
      <w:proofErr w:type="spellEnd"/>
      <w:r w:rsidRPr="00140E84">
        <w:rPr>
          <w:rFonts w:asciiTheme="majorHAnsi" w:hAnsiTheme="majorHAnsi" w:cstheme="majorHAnsi"/>
          <w:sz w:val="20"/>
          <w:szCs w:val="20"/>
        </w:rPr>
        <w:t>()</w:t>
      </w:r>
      <w:r>
        <w:rPr>
          <w:rFonts w:asciiTheme="majorHAnsi" w:hAnsiTheme="majorHAnsi" w:cstheme="majorHAnsi"/>
          <w:sz w:val="20"/>
          <w:szCs w:val="20"/>
        </w:rPr>
        <w:t>)</w:t>
      </w:r>
    </w:p>
    <w:p w:rsidR="008F7FD9" w:rsidRDefault="00C90138">
      <w:pPr>
        <w:spacing w:after="120" w:line="160" w:lineRule="atLeast"/>
        <w:rPr>
          <w:ins w:id="492" w:author="user" w:date="2012-04-05T10:14:00Z"/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Other objects can be made available to the scripting environment in the same way.</w:t>
      </w:r>
    </w:p>
    <w:p w:rsidR="00791F91" w:rsidRDefault="008F7FD9">
      <w:pPr>
        <w:spacing w:after="120" w:line="160" w:lineRule="atLeast"/>
        <w:rPr>
          <w:ins w:id="493" w:author="user" w:date="2012-04-05T10:16:00Z"/>
          <w:rFonts w:asciiTheme="majorHAnsi" w:hAnsiTheme="majorHAnsi" w:cstheme="majorHAnsi"/>
          <w:sz w:val="20"/>
          <w:szCs w:val="20"/>
        </w:rPr>
      </w:pPr>
      <w:ins w:id="494" w:author="user" w:date="2012-04-05T10:12:00Z">
        <w:r>
          <w:rPr>
            <w:rFonts w:asciiTheme="majorHAnsi" w:hAnsiTheme="majorHAnsi" w:cstheme="majorHAnsi"/>
            <w:sz w:val="20"/>
            <w:szCs w:val="20"/>
          </w:rPr>
          <w:t xml:space="preserve">Scripts are executed </w:t>
        </w:r>
      </w:ins>
      <w:ins w:id="495" w:author="user" w:date="2012-04-05T10:13:00Z">
        <w:r>
          <w:rPr>
            <w:rFonts w:asciiTheme="majorHAnsi" w:hAnsiTheme="majorHAnsi" w:cstheme="majorHAnsi"/>
            <w:sz w:val="20"/>
            <w:szCs w:val="20"/>
          </w:rPr>
          <w:t xml:space="preserve">via standard </w:t>
        </w:r>
        <w:proofErr w:type="spellStart"/>
        <w:r>
          <w:rPr>
            <w:rFonts w:asciiTheme="majorHAnsi" w:hAnsiTheme="majorHAnsi" w:cstheme="majorHAnsi"/>
            <w:sz w:val="20"/>
            <w:szCs w:val="20"/>
          </w:rPr>
          <w:t>Qt</w:t>
        </w:r>
        <w:proofErr w:type="spellEnd"/>
        <w:r>
          <w:rPr>
            <w:rFonts w:asciiTheme="majorHAnsi" w:hAnsiTheme="majorHAnsi" w:cstheme="majorHAnsi"/>
            <w:sz w:val="20"/>
            <w:szCs w:val="20"/>
          </w:rPr>
          <w:t xml:space="preserve"> event handling. </w:t>
        </w:r>
      </w:ins>
      <w:ins w:id="496" w:author="user" w:date="2012-04-05T10:14:00Z">
        <w:r>
          <w:rPr>
            <w:rFonts w:asciiTheme="majorHAnsi" w:hAnsiTheme="majorHAnsi" w:cstheme="majorHAnsi"/>
            <w:sz w:val="20"/>
            <w:szCs w:val="20"/>
          </w:rPr>
          <w:t xml:space="preserve">Scripts that involve long delays (e.g. data processing or waiting for motors to finish) would interrupt event handling and stop the GUI responding. Therefore scripts are run </w:t>
        </w:r>
      </w:ins>
      <w:ins w:id="497" w:author="user" w:date="2012-04-05T10:12:00Z">
        <w:r>
          <w:rPr>
            <w:rFonts w:asciiTheme="majorHAnsi" w:hAnsiTheme="majorHAnsi" w:cstheme="majorHAnsi"/>
            <w:sz w:val="20"/>
            <w:szCs w:val="20"/>
          </w:rPr>
          <w:t>in a separate thread</w:t>
        </w:r>
      </w:ins>
      <w:ins w:id="498" w:author="user" w:date="2012-04-05T10:15:00Z">
        <w:r>
          <w:rPr>
            <w:rFonts w:asciiTheme="majorHAnsi" w:hAnsiTheme="majorHAnsi" w:cstheme="majorHAnsi"/>
            <w:sz w:val="20"/>
            <w:szCs w:val="20"/>
          </w:rPr>
          <w:t xml:space="preserve">. As a result of this there are two important consequences that need to be taken into account in making </w:t>
        </w:r>
      </w:ins>
      <w:ins w:id="499" w:author="user" w:date="2012-04-05T10:16:00Z">
        <w:r>
          <w:rPr>
            <w:rFonts w:asciiTheme="majorHAnsi" w:hAnsiTheme="majorHAnsi" w:cstheme="majorHAnsi"/>
            <w:sz w:val="20"/>
            <w:szCs w:val="20"/>
          </w:rPr>
          <w:t>object</w:t>
        </w:r>
      </w:ins>
      <w:ins w:id="500" w:author="user" w:date="2012-04-05T10:15:00Z">
        <w:r>
          <w:rPr>
            <w:rFonts w:asciiTheme="majorHAnsi" w:hAnsiTheme="majorHAnsi" w:cstheme="majorHAnsi"/>
            <w:sz w:val="20"/>
            <w:szCs w:val="20"/>
          </w:rPr>
          <w:t>s available to scripting</w:t>
        </w:r>
      </w:ins>
      <w:ins w:id="501" w:author="user" w:date="2012-04-05T10:16:00Z">
        <w:r>
          <w:rPr>
            <w:rFonts w:asciiTheme="majorHAnsi" w:hAnsiTheme="majorHAnsi" w:cstheme="majorHAnsi"/>
            <w:sz w:val="20"/>
            <w:szCs w:val="20"/>
          </w:rPr>
          <w:t>:</w:t>
        </w:r>
      </w:ins>
    </w:p>
    <w:p w:rsidR="008F7FD9" w:rsidRDefault="008F7FD9" w:rsidP="008F7FD9">
      <w:pPr>
        <w:pStyle w:val="ListParagraph"/>
        <w:numPr>
          <w:ilvl w:val="0"/>
          <w:numId w:val="24"/>
        </w:numPr>
        <w:spacing w:after="120" w:line="160" w:lineRule="atLeast"/>
        <w:rPr>
          <w:ins w:id="502" w:author="user" w:date="2012-04-05T10:16:00Z"/>
          <w:rFonts w:asciiTheme="majorHAnsi" w:hAnsiTheme="majorHAnsi" w:cstheme="majorHAnsi"/>
          <w:sz w:val="20"/>
          <w:szCs w:val="20"/>
        </w:rPr>
        <w:pPrChange w:id="503" w:author="user" w:date="2012-04-05T10:16:00Z">
          <w:pPr>
            <w:spacing w:after="120" w:line="160" w:lineRule="atLeast"/>
          </w:pPr>
        </w:pPrChange>
      </w:pPr>
      <w:ins w:id="504" w:author="user" w:date="2012-04-05T10:16:00Z">
        <w:r>
          <w:rPr>
            <w:rFonts w:asciiTheme="majorHAnsi" w:hAnsiTheme="majorHAnsi" w:cstheme="majorHAnsi"/>
            <w:sz w:val="20"/>
            <w:szCs w:val="20"/>
          </w:rPr>
          <w:t xml:space="preserve">Scripts cannot </w:t>
        </w:r>
      </w:ins>
      <w:ins w:id="505" w:author="user" w:date="2012-04-05T14:33:00Z">
        <w:r w:rsidR="00676A9E">
          <w:rPr>
            <w:rFonts w:asciiTheme="majorHAnsi" w:hAnsiTheme="majorHAnsi" w:cstheme="majorHAnsi"/>
            <w:sz w:val="20"/>
            <w:szCs w:val="20"/>
          </w:rPr>
          <w:t xml:space="preserve">use QT classes to </w:t>
        </w:r>
      </w:ins>
      <w:ins w:id="506" w:author="user" w:date="2012-04-05T10:16:00Z">
        <w:r>
          <w:rPr>
            <w:rFonts w:asciiTheme="majorHAnsi" w:hAnsiTheme="majorHAnsi" w:cstheme="majorHAnsi"/>
            <w:sz w:val="20"/>
            <w:szCs w:val="20"/>
          </w:rPr>
          <w:t>acc</w:t>
        </w:r>
        <w:r w:rsidR="00676A9E">
          <w:rPr>
            <w:rFonts w:asciiTheme="majorHAnsi" w:hAnsiTheme="majorHAnsi" w:cstheme="majorHAnsi"/>
            <w:sz w:val="20"/>
            <w:szCs w:val="20"/>
          </w:rPr>
          <w:t>ess 2Easy GUI elements directly</w:t>
        </w:r>
      </w:ins>
      <w:ins w:id="507" w:author="user" w:date="2012-04-05T14:33:00Z">
        <w:r w:rsidR="00676A9E">
          <w:rPr>
            <w:rFonts w:asciiTheme="majorHAnsi" w:hAnsiTheme="majorHAnsi" w:cstheme="majorHAnsi"/>
            <w:sz w:val="20"/>
            <w:szCs w:val="20"/>
          </w:rPr>
          <w:t>, signals should be used.</w:t>
        </w:r>
      </w:ins>
    </w:p>
    <w:p w:rsidR="008F7FD9" w:rsidRDefault="008F7FD9" w:rsidP="008F7FD9">
      <w:pPr>
        <w:pStyle w:val="ListParagraph"/>
        <w:numPr>
          <w:ilvl w:val="0"/>
          <w:numId w:val="24"/>
        </w:numPr>
        <w:spacing w:after="120" w:line="160" w:lineRule="atLeast"/>
        <w:rPr>
          <w:ins w:id="508" w:author="user" w:date="2012-04-05T10:17:00Z"/>
          <w:rFonts w:asciiTheme="majorHAnsi" w:hAnsiTheme="majorHAnsi" w:cstheme="majorHAnsi"/>
          <w:sz w:val="20"/>
          <w:szCs w:val="20"/>
        </w:rPr>
        <w:pPrChange w:id="509" w:author="user" w:date="2012-04-05T10:16:00Z">
          <w:pPr>
            <w:spacing w:after="120" w:line="160" w:lineRule="atLeast"/>
          </w:pPr>
        </w:pPrChange>
      </w:pPr>
      <w:ins w:id="510" w:author="user" w:date="2012-04-05T10:17:00Z">
        <w:r>
          <w:rPr>
            <w:rFonts w:asciiTheme="majorHAnsi" w:hAnsiTheme="majorHAnsi" w:cstheme="majorHAnsi"/>
            <w:sz w:val="20"/>
            <w:szCs w:val="20"/>
          </w:rPr>
          <w:t xml:space="preserve">Methods of classes that need to be accessed from script should be </w:t>
        </w:r>
        <w:proofErr w:type="gramStart"/>
        <w:r>
          <w:rPr>
            <w:rFonts w:asciiTheme="majorHAnsi" w:hAnsiTheme="majorHAnsi" w:cstheme="majorHAnsi"/>
            <w:sz w:val="20"/>
            <w:szCs w:val="20"/>
          </w:rPr>
          <w:t>thread</w:t>
        </w:r>
        <w:proofErr w:type="gramEnd"/>
        <w:r>
          <w:rPr>
            <w:rFonts w:asciiTheme="majorHAnsi" w:hAnsiTheme="majorHAnsi" w:cstheme="majorHAnsi"/>
            <w:sz w:val="20"/>
            <w:szCs w:val="20"/>
          </w:rPr>
          <w:t xml:space="preserve"> safe.</w:t>
        </w:r>
      </w:ins>
    </w:p>
    <w:p w:rsidR="008F7FD9" w:rsidRDefault="005A1D27" w:rsidP="008F7FD9">
      <w:pPr>
        <w:spacing w:after="120" w:line="160" w:lineRule="atLeast"/>
        <w:rPr>
          <w:ins w:id="511" w:author="user" w:date="2012-04-05T14:34:00Z"/>
          <w:rFonts w:asciiTheme="majorHAnsi" w:hAnsiTheme="majorHAnsi" w:cstheme="majorHAnsi"/>
          <w:sz w:val="20"/>
          <w:szCs w:val="20"/>
        </w:rPr>
        <w:pPrChange w:id="512" w:author="user" w:date="2012-04-05T10:18:00Z">
          <w:pPr>
            <w:spacing w:after="120" w:line="160" w:lineRule="atLeast"/>
          </w:pPr>
        </w:pPrChange>
      </w:pPr>
      <w:ins w:id="513" w:author="user" w:date="2012-04-05T10:18:00Z">
        <w:r>
          <w:rPr>
            <w:rFonts w:asciiTheme="majorHAnsi" w:hAnsiTheme="majorHAnsi" w:cstheme="majorHAnsi"/>
            <w:sz w:val="20"/>
            <w:szCs w:val="20"/>
          </w:rPr>
          <w:t>The implementations of motors in 2Easy should provide examples of how to deal with these.</w:t>
        </w:r>
      </w:ins>
    </w:p>
    <w:p w:rsidR="00676A9E" w:rsidRPr="008F7FD9" w:rsidRDefault="00676A9E" w:rsidP="008F7FD9">
      <w:pPr>
        <w:spacing w:after="120" w:line="160" w:lineRule="atLeast"/>
        <w:rPr>
          <w:rFonts w:asciiTheme="majorHAnsi" w:hAnsiTheme="majorHAnsi" w:cstheme="majorHAnsi"/>
          <w:sz w:val="20"/>
          <w:szCs w:val="20"/>
          <w:rPrChange w:id="514" w:author="user" w:date="2012-04-05T10:18:00Z">
            <w:rPr/>
          </w:rPrChange>
        </w:rPr>
        <w:pPrChange w:id="515" w:author="user" w:date="2012-04-05T10:18:00Z">
          <w:pPr>
            <w:spacing w:after="120" w:line="160" w:lineRule="atLeast"/>
          </w:pPr>
        </w:pPrChange>
      </w:pPr>
      <w:bookmarkStart w:id="516" w:name="_GoBack"/>
      <w:bookmarkEnd w:id="516"/>
    </w:p>
    <w:sectPr w:rsidR="00676A9E" w:rsidRPr="008F7FD9" w:rsidSect="001A46F0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CEB" w:rsidRDefault="00662CEB" w:rsidP="001A46F0">
      <w:pPr>
        <w:spacing w:after="0" w:line="240" w:lineRule="auto"/>
      </w:pPr>
      <w:r>
        <w:separator/>
      </w:r>
    </w:p>
  </w:endnote>
  <w:endnote w:type="continuationSeparator" w:id="0">
    <w:p w:rsidR="00662CEB" w:rsidRDefault="00662CEB" w:rsidP="001A4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186" w:rsidRPr="0044099C" w:rsidRDefault="00662CEB" w:rsidP="00B7645D">
    <w:pPr>
      <w:pStyle w:val="Footer"/>
      <w:tabs>
        <w:tab w:val="center" w:pos="4873"/>
        <w:tab w:val="right" w:pos="9746"/>
      </w:tabs>
      <w:jc w:val="center"/>
      <w:rPr>
        <w:rFonts w:ascii="Arial" w:hAnsi="Arial" w:cs="Arial"/>
        <w:sz w:val="16"/>
        <w:szCs w:val="16"/>
      </w:rPr>
    </w:pPr>
    <w:sdt>
      <w:sdtPr>
        <w:rPr>
          <w:rFonts w:ascii="Arial" w:hAnsi="Arial" w:cs="Arial"/>
        </w:rPr>
        <w:id w:val="13055804"/>
        <w:docPartObj>
          <w:docPartGallery w:val="Page Numbers (Bottom of Page)"/>
          <w:docPartUnique/>
        </w:docPartObj>
      </w:sdtPr>
      <w:sdtEndPr>
        <w:rPr>
          <w:sz w:val="16"/>
          <w:szCs w:val="16"/>
        </w:rPr>
      </w:sdtEndPr>
      <w:sdtContent>
        <w:sdt>
          <w:sdtPr>
            <w:rPr>
              <w:rFonts w:asciiTheme="majorHAnsi" w:hAnsiTheme="majorHAnsi" w:cstheme="majorHAnsi"/>
              <w:sz w:val="16"/>
              <w:szCs w:val="16"/>
            </w:rPr>
            <w:id w:val="565050477"/>
            <w:docPartObj>
              <w:docPartGallery w:val="Page Numbers (Top of Page)"/>
              <w:docPartUnique/>
            </w:docPartObj>
          </w:sdtPr>
          <w:sdtEndPr>
            <w:rPr>
              <w:rFonts w:ascii="Arial" w:hAnsi="Arial" w:cs="Arial"/>
            </w:rPr>
          </w:sdtEndPr>
          <w:sdtContent>
            <w:r w:rsidR="002F02F3" w:rsidRPr="002F02F3">
              <w:rPr>
                <w:rFonts w:asciiTheme="majorHAnsi" w:hAnsiTheme="majorHAnsi" w:cstheme="majorHAnsi"/>
                <w:sz w:val="16"/>
                <w:szCs w:val="16"/>
              </w:rPr>
              <w:t>Data Acquisition and Scripting Documentation</w:t>
            </w:r>
            <w:ins w:id="517" w:author="user" w:date="2012-04-05T09:18:00Z">
              <w:r w:rsidR="006D443D">
                <w:rPr>
                  <w:rFonts w:asciiTheme="majorHAnsi" w:hAnsiTheme="majorHAnsi" w:cstheme="majorHAnsi"/>
                  <w:sz w:val="16"/>
                  <w:szCs w:val="16"/>
                </w:rPr>
                <w:t xml:space="preserve"> V2.2</w:t>
              </w:r>
            </w:ins>
            <w:del w:id="518" w:author="user" w:date="2012-04-05T09:17:00Z">
              <w:r w:rsidR="0044099C" w:rsidDel="006D443D">
                <w:rPr>
                  <w:rFonts w:asciiTheme="majorHAnsi" w:hAnsiTheme="majorHAnsi" w:cstheme="majorHAnsi"/>
                  <w:sz w:val="16"/>
                  <w:szCs w:val="16"/>
                </w:rPr>
                <w:delText xml:space="preserve"> – V1.0</w:delText>
              </w:r>
            </w:del>
            <w:r w:rsidR="002F02F3" w:rsidRPr="002F02F3">
              <w:rPr>
                <w:rFonts w:ascii="Arial" w:hAnsi="Arial" w:cs="Arial"/>
                <w:sz w:val="16"/>
                <w:szCs w:val="16"/>
              </w:rPr>
              <w:tab/>
              <w:t xml:space="preserve">Page </w:t>
            </w:r>
            <w:r w:rsidR="009F6C6D" w:rsidRPr="002F02F3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2F02F3" w:rsidRPr="002F02F3">
              <w:rPr>
                <w:rFonts w:ascii="Arial" w:hAnsi="Arial" w:cs="Arial"/>
                <w:b/>
                <w:sz w:val="16"/>
                <w:szCs w:val="16"/>
              </w:rPr>
              <w:instrText xml:space="preserve"> PAGE </w:instrText>
            </w:r>
            <w:r w:rsidR="009F6C6D" w:rsidRPr="002F02F3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676A9E"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 w:rsidR="009F6C6D" w:rsidRPr="002F02F3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="002F02F3" w:rsidRPr="002F02F3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="009F6C6D" w:rsidRPr="002F02F3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2F02F3" w:rsidRPr="002F02F3">
              <w:rPr>
                <w:rFonts w:ascii="Arial" w:hAnsi="Arial" w:cs="Arial"/>
                <w:b/>
                <w:sz w:val="16"/>
                <w:szCs w:val="16"/>
              </w:rPr>
              <w:instrText xml:space="preserve"> NUMPAGES  </w:instrText>
            </w:r>
            <w:r w:rsidR="009F6C6D" w:rsidRPr="002F02F3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676A9E">
              <w:rPr>
                <w:rFonts w:ascii="Arial" w:hAnsi="Arial" w:cs="Arial"/>
                <w:b/>
                <w:noProof/>
                <w:sz w:val="16"/>
                <w:szCs w:val="16"/>
              </w:rPr>
              <w:t>5</w:t>
            </w:r>
            <w:r w:rsidR="009F6C6D" w:rsidRPr="002F02F3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sdtContent>
        </w:sdt>
      </w:sdtContent>
    </w:sdt>
    <w:r w:rsidR="002F02F3" w:rsidRPr="002F02F3">
      <w:rPr>
        <w:rFonts w:ascii="Arial" w:hAnsi="Arial" w:cs="Arial"/>
        <w:sz w:val="16"/>
        <w:szCs w:val="16"/>
      </w:rPr>
      <w:tab/>
    </w:r>
    <w:r w:rsidR="002F02F3" w:rsidRPr="002F02F3">
      <w:rPr>
        <w:rFonts w:ascii="Arial" w:hAnsi="Arial" w:cs="Arial"/>
        <w:color w:val="333333"/>
        <w:sz w:val="16"/>
        <w:szCs w:val="16"/>
      </w:rPr>
      <w:t>© DSoFt Solutions Ltd.</w:t>
    </w:r>
  </w:p>
  <w:p w:rsidR="00346186" w:rsidRDefault="003461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CEB" w:rsidRDefault="00662CEB" w:rsidP="001A46F0">
      <w:pPr>
        <w:spacing w:after="0" w:line="240" w:lineRule="auto"/>
      </w:pPr>
      <w:r>
        <w:separator/>
      </w:r>
    </w:p>
  </w:footnote>
  <w:footnote w:type="continuationSeparator" w:id="0">
    <w:p w:rsidR="00662CEB" w:rsidRDefault="00662CEB" w:rsidP="001A4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186" w:rsidRDefault="00346186" w:rsidP="001A46F0">
    <w:pPr>
      <w:pStyle w:val="Header"/>
      <w:jc w:val="right"/>
    </w:pPr>
    <w:r w:rsidRPr="001A46F0">
      <w:rPr>
        <w:noProof/>
        <w:lang w:eastAsia="en-GB"/>
      </w:rPr>
      <w:drawing>
        <wp:inline distT="0" distB="0" distL="0" distR="0">
          <wp:extent cx="2171700" cy="847725"/>
          <wp:effectExtent l="1905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58" t="27609" r="13348" b="29146"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8477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46186" w:rsidRDefault="00346186" w:rsidP="001A46F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1C8A"/>
    <w:multiLevelType w:val="hybridMultilevel"/>
    <w:tmpl w:val="3C04E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2646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2A6635"/>
    <w:multiLevelType w:val="hybridMultilevel"/>
    <w:tmpl w:val="A53432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93194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B89747F"/>
    <w:multiLevelType w:val="hybridMultilevel"/>
    <w:tmpl w:val="A15CE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93921"/>
    <w:multiLevelType w:val="hybridMultilevel"/>
    <w:tmpl w:val="AE602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57A86"/>
    <w:multiLevelType w:val="hybridMultilevel"/>
    <w:tmpl w:val="6FBE2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E767C0"/>
    <w:multiLevelType w:val="hybridMultilevel"/>
    <w:tmpl w:val="DC6A8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303E36"/>
    <w:multiLevelType w:val="hybridMultilevel"/>
    <w:tmpl w:val="A0E4F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E6028"/>
    <w:multiLevelType w:val="hybridMultilevel"/>
    <w:tmpl w:val="55425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FD59B2"/>
    <w:multiLevelType w:val="multilevel"/>
    <w:tmpl w:val="3476F6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52EB37E7"/>
    <w:multiLevelType w:val="multilevel"/>
    <w:tmpl w:val="5E50B9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54E3513C"/>
    <w:multiLevelType w:val="hybridMultilevel"/>
    <w:tmpl w:val="D1AAF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50008F"/>
    <w:multiLevelType w:val="hybridMultilevel"/>
    <w:tmpl w:val="5CF0F178"/>
    <w:lvl w:ilvl="0" w:tplc="08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4">
    <w:nsid w:val="663F5A7E"/>
    <w:multiLevelType w:val="hybridMultilevel"/>
    <w:tmpl w:val="96105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FA48B5"/>
    <w:multiLevelType w:val="hybridMultilevel"/>
    <w:tmpl w:val="F560E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4273F9"/>
    <w:multiLevelType w:val="hybridMultilevel"/>
    <w:tmpl w:val="D234B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4A01D3"/>
    <w:multiLevelType w:val="multilevel"/>
    <w:tmpl w:val="7CD206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1F5270D"/>
    <w:multiLevelType w:val="hybridMultilevel"/>
    <w:tmpl w:val="AB12813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7B307A"/>
    <w:multiLevelType w:val="hybridMultilevel"/>
    <w:tmpl w:val="7DBA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701701"/>
    <w:multiLevelType w:val="hybridMultilevel"/>
    <w:tmpl w:val="DD8A9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945ADB"/>
    <w:multiLevelType w:val="hybridMultilevel"/>
    <w:tmpl w:val="B6600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3"/>
  </w:num>
  <w:num w:numId="4">
    <w:abstractNumId w:val="11"/>
  </w:num>
  <w:num w:numId="5">
    <w:abstractNumId w:val="13"/>
  </w:num>
  <w:num w:numId="6">
    <w:abstractNumId w:val="8"/>
  </w:num>
  <w:num w:numId="7">
    <w:abstractNumId w:val="10"/>
  </w:num>
  <w:num w:numId="8">
    <w:abstractNumId w:val="1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1"/>
  </w:num>
  <w:num w:numId="13">
    <w:abstractNumId w:val="3"/>
  </w:num>
  <w:num w:numId="14">
    <w:abstractNumId w:val="4"/>
  </w:num>
  <w:num w:numId="15">
    <w:abstractNumId w:val="19"/>
  </w:num>
  <w:num w:numId="16">
    <w:abstractNumId w:val="2"/>
  </w:num>
  <w:num w:numId="17">
    <w:abstractNumId w:val="21"/>
  </w:num>
  <w:num w:numId="18">
    <w:abstractNumId w:val="15"/>
  </w:num>
  <w:num w:numId="19">
    <w:abstractNumId w:val="14"/>
  </w:num>
  <w:num w:numId="20">
    <w:abstractNumId w:val="16"/>
  </w:num>
  <w:num w:numId="21">
    <w:abstractNumId w:val="6"/>
  </w:num>
  <w:num w:numId="22">
    <w:abstractNumId w:val="12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2BD3"/>
    <w:rsid w:val="00006315"/>
    <w:rsid w:val="0000670C"/>
    <w:rsid w:val="00007F4C"/>
    <w:rsid w:val="00042BFB"/>
    <w:rsid w:val="00043DBC"/>
    <w:rsid w:val="00065934"/>
    <w:rsid w:val="000845E0"/>
    <w:rsid w:val="000A1B1F"/>
    <w:rsid w:val="000A4AEE"/>
    <w:rsid w:val="000D1569"/>
    <w:rsid w:val="000D401E"/>
    <w:rsid w:val="000F638D"/>
    <w:rsid w:val="001142AC"/>
    <w:rsid w:val="001547F6"/>
    <w:rsid w:val="0017597C"/>
    <w:rsid w:val="001A46F0"/>
    <w:rsid w:val="001F0484"/>
    <w:rsid w:val="00222EFA"/>
    <w:rsid w:val="0023595F"/>
    <w:rsid w:val="00271674"/>
    <w:rsid w:val="00277EA8"/>
    <w:rsid w:val="002906F0"/>
    <w:rsid w:val="002B0AE3"/>
    <w:rsid w:val="002B2F95"/>
    <w:rsid w:val="002C0097"/>
    <w:rsid w:val="002D2980"/>
    <w:rsid w:val="002F02F3"/>
    <w:rsid w:val="002F2BD3"/>
    <w:rsid w:val="003014CD"/>
    <w:rsid w:val="0030635B"/>
    <w:rsid w:val="003137C6"/>
    <w:rsid w:val="00340417"/>
    <w:rsid w:val="003407CA"/>
    <w:rsid w:val="00346186"/>
    <w:rsid w:val="00346AEA"/>
    <w:rsid w:val="00347961"/>
    <w:rsid w:val="0036338B"/>
    <w:rsid w:val="00390F34"/>
    <w:rsid w:val="003966E5"/>
    <w:rsid w:val="00397128"/>
    <w:rsid w:val="003A3C35"/>
    <w:rsid w:val="003A78BA"/>
    <w:rsid w:val="003B6FDF"/>
    <w:rsid w:val="003D4FC0"/>
    <w:rsid w:val="00414680"/>
    <w:rsid w:val="0043562F"/>
    <w:rsid w:val="0043580A"/>
    <w:rsid w:val="0044099C"/>
    <w:rsid w:val="00443A80"/>
    <w:rsid w:val="00454C99"/>
    <w:rsid w:val="00471955"/>
    <w:rsid w:val="004745CB"/>
    <w:rsid w:val="00493FAF"/>
    <w:rsid w:val="004D4FB4"/>
    <w:rsid w:val="004E0CF0"/>
    <w:rsid w:val="004E1F1B"/>
    <w:rsid w:val="00506085"/>
    <w:rsid w:val="005234F6"/>
    <w:rsid w:val="00523DFF"/>
    <w:rsid w:val="00533784"/>
    <w:rsid w:val="00555882"/>
    <w:rsid w:val="00555FC1"/>
    <w:rsid w:val="00561E9D"/>
    <w:rsid w:val="00567D28"/>
    <w:rsid w:val="0057427C"/>
    <w:rsid w:val="005904A4"/>
    <w:rsid w:val="0059243A"/>
    <w:rsid w:val="005A1D27"/>
    <w:rsid w:val="005A441F"/>
    <w:rsid w:val="005C5FBF"/>
    <w:rsid w:val="00601CC7"/>
    <w:rsid w:val="006128ED"/>
    <w:rsid w:val="00615D20"/>
    <w:rsid w:val="00624DCF"/>
    <w:rsid w:val="0066079B"/>
    <w:rsid w:val="00662CEB"/>
    <w:rsid w:val="006726B7"/>
    <w:rsid w:val="00676A9E"/>
    <w:rsid w:val="006B704C"/>
    <w:rsid w:val="006D132A"/>
    <w:rsid w:val="006D443D"/>
    <w:rsid w:val="006F65CA"/>
    <w:rsid w:val="00702CAF"/>
    <w:rsid w:val="007112E2"/>
    <w:rsid w:val="00735027"/>
    <w:rsid w:val="00743483"/>
    <w:rsid w:val="00745140"/>
    <w:rsid w:val="00751605"/>
    <w:rsid w:val="00753B94"/>
    <w:rsid w:val="00754638"/>
    <w:rsid w:val="007625F7"/>
    <w:rsid w:val="007770E1"/>
    <w:rsid w:val="00791F91"/>
    <w:rsid w:val="007A7C45"/>
    <w:rsid w:val="007B75B1"/>
    <w:rsid w:val="007D06A9"/>
    <w:rsid w:val="007E10B7"/>
    <w:rsid w:val="007E24C2"/>
    <w:rsid w:val="008003C6"/>
    <w:rsid w:val="00806240"/>
    <w:rsid w:val="00810D62"/>
    <w:rsid w:val="00837572"/>
    <w:rsid w:val="00843A81"/>
    <w:rsid w:val="0085374D"/>
    <w:rsid w:val="00867497"/>
    <w:rsid w:val="00871323"/>
    <w:rsid w:val="008752C9"/>
    <w:rsid w:val="008857DB"/>
    <w:rsid w:val="00885955"/>
    <w:rsid w:val="008D26BA"/>
    <w:rsid w:val="008D6516"/>
    <w:rsid w:val="008E729F"/>
    <w:rsid w:val="008F7FD9"/>
    <w:rsid w:val="00901BF4"/>
    <w:rsid w:val="0090563C"/>
    <w:rsid w:val="00910052"/>
    <w:rsid w:val="00916072"/>
    <w:rsid w:val="009178A6"/>
    <w:rsid w:val="00923E0E"/>
    <w:rsid w:val="009306EA"/>
    <w:rsid w:val="00933019"/>
    <w:rsid w:val="009420F2"/>
    <w:rsid w:val="00942160"/>
    <w:rsid w:val="00951B6C"/>
    <w:rsid w:val="00953E25"/>
    <w:rsid w:val="00957EFA"/>
    <w:rsid w:val="009A4EE5"/>
    <w:rsid w:val="009A5231"/>
    <w:rsid w:val="009B6A3A"/>
    <w:rsid w:val="009E1F66"/>
    <w:rsid w:val="009F09DB"/>
    <w:rsid w:val="009F2687"/>
    <w:rsid w:val="009F6C6D"/>
    <w:rsid w:val="00A21005"/>
    <w:rsid w:val="00A44A59"/>
    <w:rsid w:val="00A6074D"/>
    <w:rsid w:val="00A66A28"/>
    <w:rsid w:val="00A9297C"/>
    <w:rsid w:val="00AD5234"/>
    <w:rsid w:val="00B11B3A"/>
    <w:rsid w:val="00B246DD"/>
    <w:rsid w:val="00B3035E"/>
    <w:rsid w:val="00B420C5"/>
    <w:rsid w:val="00B46BE6"/>
    <w:rsid w:val="00B74B78"/>
    <w:rsid w:val="00B7645D"/>
    <w:rsid w:val="00B80FE5"/>
    <w:rsid w:val="00B87B9D"/>
    <w:rsid w:val="00BC37EE"/>
    <w:rsid w:val="00C67FFD"/>
    <w:rsid w:val="00C712AA"/>
    <w:rsid w:val="00C8097E"/>
    <w:rsid w:val="00C90138"/>
    <w:rsid w:val="00CB0745"/>
    <w:rsid w:val="00CD27A1"/>
    <w:rsid w:val="00CE2829"/>
    <w:rsid w:val="00CE67A5"/>
    <w:rsid w:val="00CF0F2A"/>
    <w:rsid w:val="00D06043"/>
    <w:rsid w:val="00D12C5E"/>
    <w:rsid w:val="00D2042B"/>
    <w:rsid w:val="00D22E2C"/>
    <w:rsid w:val="00DA2DD4"/>
    <w:rsid w:val="00DB305B"/>
    <w:rsid w:val="00DB7CA5"/>
    <w:rsid w:val="00DD2ACB"/>
    <w:rsid w:val="00DD5BFE"/>
    <w:rsid w:val="00DE047E"/>
    <w:rsid w:val="00DE5533"/>
    <w:rsid w:val="00DF07A1"/>
    <w:rsid w:val="00E00DB2"/>
    <w:rsid w:val="00E04F50"/>
    <w:rsid w:val="00E10D9C"/>
    <w:rsid w:val="00E207B8"/>
    <w:rsid w:val="00E24DED"/>
    <w:rsid w:val="00E32857"/>
    <w:rsid w:val="00E418FD"/>
    <w:rsid w:val="00E70AEE"/>
    <w:rsid w:val="00E71BF5"/>
    <w:rsid w:val="00E92DA5"/>
    <w:rsid w:val="00EA0C8E"/>
    <w:rsid w:val="00ED19D3"/>
    <w:rsid w:val="00F109D6"/>
    <w:rsid w:val="00F14196"/>
    <w:rsid w:val="00F2545E"/>
    <w:rsid w:val="00F33713"/>
    <w:rsid w:val="00F47E2C"/>
    <w:rsid w:val="00F60C3A"/>
    <w:rsid w:val="00F863E3"/>
    <w:rsid w:val="00FB5C72"/>
    <w:rsid w:val="00FC0672"/>
    <w:rsid w:val="00FD41A5"/>
    <w:rsid w:val="00FE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A3A"/>
  </w:style>
  <w:style w:type="paragraph" w:styleId="Heading1">
    <w:name w:val="heading 1"/>
    <w:basedOn w:val="Normal"/>
    <w:next w:val="Normal"/>
    <w:link w:val="Heading1Char"/>
    <w:uiPriority w:val="9"/>
    <w:qFormat/>
    <w:rsid w:val="002F2BD3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BD3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BD3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42A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2A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2A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2A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2A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2A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2B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2BD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F2BD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142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2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2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2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2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2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4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6F0"/>
  </w:style>
  <w:style w:type="paragraph" w:styleId="Footer">
    <w:name w:val="footer"/>
    <w:basedOn w:val="Normal"/>
    <w:link w:val="FooterChar"/>
    <w:unhideWhenUsed/>
    <w:rsid w:val="001A4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A46F0"/>
  </w:style>
  <w:style w:type="paragraph" w:styleId="BalloonText">
    <w:name w:val="Balloon Text"/>
    <w:basedOn w:val="Normal"/>
    <w:link w:val="BalloonTextChar"/>
    <w:uiPriority w:val="99"/>
    <w:semiHidden/>
    <w:unhideWhenUsed/>
    <w:rsid w:val="001A4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6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1605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8D6516"/>
    <w:pPr>
      <w:spacing w:after="120" w:line="240" w:lineRule="auto"/>
      <w:ind w:left="283"/>
    </w:pPr>
    <w:rPr>
      <w:rFonts w:ascii="Palatino" w:eastAsia="Times New Roman" w:hAnsi="Palatino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D6516"/>
    <w:rPr>
      <w:rFonts w:ascii="Palatino" w:eastAsia="Times New Roman" w:hAnsi="Palatino" w:cs="Times New Roman"/>
      <w:szCs w:val="20"/>
    </w:rPr>
  </w:style>
  <w:style w:type="paragraph" w:customStyle="1" w:styleId="Default">
    <w:name w:val="Default"/>
    <w:rsid w:val="00443A8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10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0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013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D401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7A790-410B-431F-8F1D-25A38960C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5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Karen</dc:creator>
  <cp:lastModifiedBy>user</cp:lastModifiedBy>
  <cp:revision>29</cp:revision>
  <cp:lastPrinted>2011-10-04T11:31:00Z</cp:lastPrinted>
  <dcterms:created xsi:type="dcterms:W3CDTF">2011-10-04T11:30:00Z</dcterms:created>
  <dcterms:modified xsi:type="dcterms:W3CDTF">2012-04-05T13:34:00Z</dcterms:modified>
</cp:coreProperties>
</file>